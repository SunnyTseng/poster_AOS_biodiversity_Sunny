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43CD" w14:textId="72AB8576" w:rsidR="005C4DCC" w:rsidRDefault="005C4DCC" w:rsidP="00E10825">
      <w:pPr>
        <w:pStyle w:val="Heading1"/>
        <w:rPr>
          <w:lang w:val="en-US"/>
        </w:rPr>
      </w:pPr>
      <w:r>
        <w:rPr>
          <w:lang w:val="en-US"/>
        </w:rPr>
        <w:t xml:space="preserve">Key messages for AOS conference poster </w:t>
      </w:r>
    </w:p>
    <w:p w14:paraId="0D6CF069" w14:textId="4E2E06CB" w:rsidR="005C4DCC" w:rsidRDefault="005C4DCC" w:rsidP="005C4DCC">
      <w:pPr>
        <w:rPr>
          <w:lang w:val="en-US"/>
        </w:rPr>
      </w:pPr>
    </w:p>
    <w:p w14:paraId="56C77CA6" w14:textId="78667CE1" w:rsidR="00340FCA" w:rsidRDefault="00340FCA" w:rsidP="005C4DCC">
      <w:pPr>
        <w:rPr>
          <w:lang w:val="en-US"/>
        </w:rPr>
      </w:pPr>
      <w:r>
        <w:rPr>
          <w:lang w:val="en-US"/>
        </w:rPr>
        <w:t>Title</w:t>
      </w:r>
    </w:p>
    <w:p w14:paraId="76E6CC4D" w14:textId="0EE6E64E" w:rsidR="00340FCA" w:rsidRPr="00340FCA" w:rsidRDefault="00340FCA" w:rsidP="00340FCA">
      <w:pPr>
        <w:pStyle w:val="ListParagraph"/>
        <w:numPr>
          <w:ilvl w:val="0"/>
          <w:numId w:val="4"/>
        </w:numPr>
        <w:rPr>
          <w:lang w:val="en-US"/>
        </w:rPr>
      </w:pPr>
      <w:r w:rsidRPr="00340FCA">
        <w:rPr>
          <w:lang w:val="en-US"/>
        </w:rPr>
        <w:t>Broad-scaled Bird Biodiversity Assessment with Autonomous Recording Units</w:t>
      </w:r>
    </w:p>
    <w:p w14:paraId="392C077D" w14:textId="0F38982B" w:rsidR="005C4DCC" w:rsidRDefault="005C4DCC" w:rsidP="005C4DCC">
      <w:pPr>
        <w:rPr>
          <w:lang w:val="en-US"/>
        </w:rPr>
      </w:pPr>
      <w:r>
        <w:rPr>
          <w:lang w:val="en-US"/>
        </w:rPr>
        <w:t>Introduction</w:t>
      </w:r>
    </w:p>
    <w:p w14:paraId="192A8886" w14:textId="4881673B" w:rsidR="00EB5A88" w:rsidRDefault="00EB5A88" w:rsidP="00EB5A88">
      <w:pPr>
        <w:pStyle w:val="ListParagraph"/>
        <w:numPr>
          <w:ilvl w:val="0"/>
          <w:numId w:val="4"/>
        </w:numPr>
        <w:rPr>
          <w:lang w:val="en-US"/>
        </w:rPr>
      </w:pPr>
      <w:r>
        <w:rPr>
          <w:lang w:val="en-US"/>
        </w:rPr>
        <w:t xml:space="preserve">Advances in the hardware and software </w:t>
      </w:r>
      <w:del w:id="0" w:author="Ken Otter" w:date="2023-07-21T15:28:00Z">
        <w:r w:rsidDel="00BD6A77">
          <w:rPr>
            <w:lang w:val="en-US"/>
          </w:rPr>
          <w:delText xml:space="preserve">had </w:delText>
        </w:r>
      </w:del>
      <w:ins w:id="1" w:author="Ken Otter" w:date="2023-07-21T15:28:00Z">
        <w:r w:rsidR="00BD6A77">
          <w:rPr>
            <w:lang w:val="en-US"/>
          </w:rPr>
          <w:t>have</w:t>
        </w:r>
        <w:r w:rsidR="00BD6A77">
          <w:rPr>
            <w:lang w:val="en-US"/>
          </w:rPr>
          <w:t xml:space="preserve"> </w:t>
        </w:r>
      </w:ins>
      <w:r>
        <w:rPr>
          <w:lang w:val="en-US"/>
        </w:rPr>
        <w:t xml:space="preserve">made </w:t>
      </w:r>
      <w:del w:id="2" w:author="Ken Otter" w:date="2023-07-21T15:28:00Z">
        <w:r w:rsidDel="00BD6A77">
          <w:rPr>
            <w:lang w:val="en-US"/>
          </w:rPr>
          <w:delText>broad</w:delText>
        </w:r>
      </w:del>
      <w:ins w:id="3" w:author="Ken Otter" w:date="2023-07-21T15:28:00Z">
        <w:r w:rsidR="00BD6A77">
          <w:rPr>
            <w:lang w:val="en-US"/>
          </w:rPr>
          <w:t>large</w:t>
        </w:r>
      </w:ins>
      <w:r>
        <w:rPr>
          <w:lang w:val="en-US"/>
        </w:rPr>
        <w:t>-scale</w:t>
      </w:r>
      <w:del w:id="4" w:author="Ken Otter" w:date="2023-07-21T15:28:00Z">
        <w:r w:rsidDel="00BD6A77">
          <w:rPr>
            <w:lang w:val="en-US"/>
          </w:rPr>
          <w:delText>d</w:delText>
        </w:r>
      </w:del>
      <w:r>
        <w:rPr>
          <w:lang w:val="en-US"/>
        </w:rPr>
        <w:t xml:space="preserve"> acoustic monitoring of bird biodiversity possible. We deployed a </w:t>
      </w:r>
      <w:del w:id="5" w:author="Ken Otter" w:date="2023-07-21T15:28:00Z">
        <w:r w:rsidDel="00BD6A77">
          <w:rPr>
            <w:lang w:val="en-US"/>
          </w:rPr>
          <w:delText>broad</w:delText>
        </w:r>
      </w:del>
      <w:ins w:id="6" w:author="Ken Otter" w:date="2023-07-21T15:28:00Z">
        <w:r w:rsidR="00BD6A77">
          <w:rPr>
            <w:lang w:val="en-US"/>
          </w:rPr>
          <w:t>large</w:t>
        </w:r>
      </w:ins>
      <w:r>
        <w:rPr>
          <w:lang w:val="en-US"/>
        </w:rPr>
        <w:t>-scale</w:t>
      </w:r>
      <w:del w:id="7" w:author="Ken Otter" w:date="2023-07-21T15:28:00Z">
        <w:r w:rsidDel="00BD6A77">
          <w:rPr>
            <w:lang w:val="en-US"/>
          </w:rPr>
          <w:delText>d</w:delText>
        </w:r>
      </w:del>
      <w:r>
        <w:rPr>
          <w:lang w:val="en-US"/>
        </w:rPr>
        <w:t xml:space="preserve"> project to investigate the advantages and challenges of using acoustic monitoring in bird biodiversity monitoring. </w:t>
      </w:r>
    </w:p>
    <w:p w14:paraId="712AF223" w14:textId="09EF67A1" w:rsidR="005C4DCC" w:rsidRDefault="005C4DCC" w:rsidP="005C4DCC">
      <w:pPr>
        <w:rPr>
          <w:lang w:val="en-US"/>
        </w:rPr>
      </w:pPr>
      <w:r>
        <w:rPr>
          <w:lang w:val="en-US"/>
        </w:rPr>
        <w:t>Methods</w:t>
      </w:r>
    </w:p>
    <w:p w14:paraId="40675332" w14:textId="66ABC50D" w:rsidR="00340FCA" w:rsidRDefault="00340FCA" w:rsidP="00340FCA">
      <w:pPr>
        <w:pStyle w:val="ListParagraph"/>
        <w:numPr>
          <w:ilvl w:val="0"/>
          <w:numId w:val="3"/>
        </w:numPr>
        <w:rPr>
          <w:lang w:val="en-US"/>
        </w:rPr>
      </w:pPr>
      <w:r>
        <w:rPr>
          <w:lang w:val="en-US"/>
        </w:rPr>
        <w:t>Location: John Prince Research Forest in central British Columbia, Canada</w:t>
      </w:r>
    </w:p>
    <w:p w14:paraId="66B36F3E" w14:textId="298855F1" w:rsidR="00340FCA" w:rsidRPr="00340FCA" w:rsidRDefault="00340FCA" w:rsidP="00340FCA">
      <w:pPr>
        <w:pStyle w:val="ListParagraph"/>
        <w:numPr>
          <w:ilvl w:val="0"/>
          <w:numId w:val="3"/>
        </w:numPr>
        <w:rPr>
          <w:lang w:val="en-US"/>
        </w:rPr>
      </w:pPr>
      <w:r>
        <w:rPr>
          <w:lang w:val="en-US"/>
        </w:rPr>
        <w:t>Tool: Autonomous recording units (ARUs) with 66 units deployed in</w:t>
      </w:r>
      <w:r w:rsidR="007105EF">
        <w:rPr>
          <w:lang w:val="en-US"/>
        </w:rPr>
        <w:t xml:space="preserve"> 3 years (</w:t>
      </w:r>
      <w:r>
        <w:rPr>
          <w:lang w:val="en-US"/>
        </w:rPr>
        <w:t>2020, 2021, and 2022 summer</w:t>
      </w:r>
      <w:r w:rsidR="007105EF">
        <w:rPr>
          <w:lang w:val="en-US"/>
        </w:rPr>
        <w:t>)</w:t>
      </w:r>
      <w:r>
        <w:rPr>
          <w:lang w:val="en-US"/>
        </w:rPr>
        <w:t xml:space="preserve">. </w:t>
      </w:r>
      <w:r w:rsidR="007105EF">
        <w:rPr>
          <w:lang w:val="en-US"/>
        </w:rPr>
        <w:t xml:space="preserve">We used </w:t>
      </w:r>
      <w:proofErr w:type="spellStart"/>
      <w:r w:rsidR="00EB5A88">
        <w:rPr>
          <w:lang w:val="en-US"/>
        </w:rPr>
        <w:t>BirdNET</w:t>
      </w:r>
      <w:proofErr w:type="spellEnd"/>
      <w:r w:rsidR="00EB5A88">
        <w:rPr>
          <w:lang w:val="en-US"/>
        </w:rPr>
        <w:t xml:space="preserve"> as the sound classifier with human validation. </w:t>
      </w:r>
    </w:p>
    <w:p w14:paraId="479ABB6C" w14:textId="25770CDE" w:rsidR="005C4DCC" w:rsidRDefault="005C4DCC" w:rsidP="005C4DCC">
      <w:pPr>
        <w:rPr>
          <w:lang w:val="en-US"/>
        </w:rPr>
      </w:pPr>
      <w:r>
        <w:rPr>
          <w:lang w:val="en-US"/>
        </w:rPr>
        <w:t>Results</w:t>
      </w:r>
    </w:p>
    <w:p w14:paraId="1496FA04" w14:textId="586DE290" w:rsidR="00340FCA" w:rsidRPr="00340FCA" w:rsidRDefault="00340FCA" w:rsidP="00340FCA">
      <w:pPr>
        <w:pStyle w:val="ListParagraph"/>
        <w:numPr>
          <w:ilvl w:val="0"/>
          <w:numId w:val="2"/>
        </w:numPr>
        <w:rPr>
          <w:lang w:val="en-US"/>
        </w:rPr>
      </w:pPr>
      <w:r>
        <w:rPr>
          <w:rFonts w:cstheme="minorHAnsi"/>
          <w:lang w:val="en-US"/>
        </w:rPr>
        <w:t xml:space="preserve">Systematical </w:t>
      </w:r>
      <w:proofErr w:type="gramStart"/>
      <w:r>
        <w:rPr>
          <w:rFonts w:cstheme="minorHAnsi"/>
          <w:lang w:val="en-US"/>
        </w:rPr>
        <w:t>deploy</w:t>
      </w:r>
      <w:proofErr w:type="gramEnd"/>
      <w:r>
        <w:rPr>
          <w:rFonts w:cstheme="minorHAnsi"/>
          <w:lang w:val="en-US"/>
        </w:rPr>
        <w:t xml:space="preserve"> of ~ 50 ARUs with ~2500 ARU days would be sufficient effort in surveying bird composition in the JPRF area, which is around 16,000 hectares</w:t>
      </w:r>
      <w:r w:rsidR="007105EF">
        <w:rPr>
          <w:rFonts w:cstheme="minorHAnsi"/>
          <w:lang w:val="en-US"/>
        </w:rPr>
        <w:t xml:space="preserve"> in interior BC. </w:t>
      </w:r>
    </w:p>
    <w:p w14:paraId="633554DF" w14:textId="62CEBBBB" w:rsidR="005C4DCC" w:rsidRDefault="005C4DCC" w:rsidP="005C4DCC">
      <w:pPr>
        <w:pStyle w:val="ListParagraph"/>
        <w:numPr>
          <w:ilvl w:val="0"/>
          <w:numId w:val="2"/>
        </w:numPr>
        <w:rPr>
          <w:lang w:val="en-US"/>
        </w:rPr>
      </w:pPr>
      <w:r>
        <w:rPr>
          <w:lang w:val="en-US"/>
        </w:rPr>
        <w:t xml:space="preserve">There are 120 species detected in the JPRF area, with ARU detecting similar number of species (96) </w:t>
      </w:r>
      <w:del w:id="8" w:author="Ken Otter" w:date="2023-07-21T15:30:00Z">
        <w:r w:rsidDel="00BD6A77">
          <w:rPr>
            <w:lang w:val="en-US"/>
          </w:rPr>
          <w:delText xml:space="preserve">than </w:delText>
        </w:r>
      </w:del>
      <w:ins w:id="9" w:author="Ken Otter" w:date="2023-07-21T15:30:00Z">
        <w:r w:rsidR="00BD6A77">
          <w:rPr>
            <w:lang w:val="en-US"/>
          </w:rPr>
          <w:t>to</w:t>
        </w:r>
        <w:r w:rsidR="00BD6A77">
          <w:rPr>
            <w:lang w:val="en-US"/>
          </w:rPr>
          <w:t xml:space="preserve"> </w:t>
        </w:r>
      </w:ins>
      <w:r>
        <w:rPr>
          <w:lang w:val="en-US"/>
        </w:rPr>
        <w:t xml:space="preserve">human observers (93). </w:t>
      </w:r>
    </w:p>
    <w:p w14:paraId="2E94913C" w14:textId="77777777" w:rsidR="006C3CFB" w:rsidRPr="006C3CFB" w:rsidRDefault="005C4DCC" w:rsidP="005C4DCC">
      <w:pPr>
        <w:pStyle w:val="ListParagraph"/>
        <w:numPr>
          <w:ilvl w:val="0"/>
          <w:numId w:val="2"/>
        </w:numPr>
        <w:rPr>
          <w:ins w:id="10" w:author="Ken Otter" w:date="2023-07-21T15:43:00Z"/>
          <w:lang w:val="en-US"/>
        </w:rPr>
      </w:pPr>
      <w:commentRangeStart w:id="11"/>
      <w:r>
        <w:rPr>
          <w:lang w:val="en-US"/>
        </w:rPr>
        <w:t xml:space="preserve">ARUs </w:t>
      </w:r>
      <w:del w:id="12" w:author="Ken Otter" w:date="2023-07-21T15:30:00Z">
        <w:r w:rsidDel="00BD6A77">
          <w:rPr>
            <w:lang w:val="en-US"/>
          </w:rPr>
          <w:delText xml:space="preserve">is </w:delText>
        </w:r>
      </w:del>
      <w:ins w:id="13" w:author="Ken Otter" w:date="2023-07-21T15:30:00Z">
        <w:r w:rsidR="00BD6A77">
          <w:rPr>
            <w:lang w:val="en-US"/>
          </w:rPr>
          <w:t>were</w:t>
        </w:r>
        <w:r w:rsidR="00BD6A77">
          <w:rPr>
            <w:lang w:val="en-US"/>
          </w:rPr>
          <w:t xml:space="preserve"> </w:t>
        </w:r>
      </w:ins>
      <w:r>
        <w:rPr>
          <w:lang w:val="en-US"/>
        </w:rPr>
        <w:t>better</w:t>
      </w:r>
      <w:commentRangeEnd w:id="11"/>
      <w:r w:rsidR="006C3CFB">
        <w:rPr>
          <w:rStyle w:val="CommentReference"/>
        </w:rPr>
        <w:commentReference w:id="11"/>
      </w:r>
      <w:r>
        <w:rPr>
          <w:lang w:val="en-US"/>
        </w:rPr>
        <w:t xml:space="preserve"> at picking up rare but vocal species </w:t>
      </w:r>
      <w:r w:rsidRPr="005B7ABA">
        <w:rPr>
          <w:rFonts w:cstheme="minorHAnsi"/>
          <w:lang w:val="en-US"/>
        </w:rPr>
        <w:t>(i.e., crane, owls, woodpeckers)</w:t>
      </w:r>
      <w:del w:id="14" w:author="Ken Otter" w:date="2023-07-21T15:30:00Z">
        <w:r w:rsidDel="00BD6A77">
          <w:rPr>
            <w:rFonts w:cstheme="minorHAnsi"/>
            <w:lang w:val="en-US"/>
          </w:rPr>
          <w:delText>. And</w:delText>
        </w:r>
      </w:del>
      <w:ins w:id="15" w:author="Ken Otter" w:date="2023-07-21T15:30:00Z">
        <w:r w:rsidR="00BD6A77">
          <w:rPr>
            <w:rFonts w:cstheme="minorHAnsi"/>
            <w:lang w:val="en-US"/>
          </w:rPr>
          <w:t>, but</w:t>
        </w:r>
      </w:ins>
      <w:r>
        <w:rPr>
          <w:rFonts w:cstheme="minorHAnsi"/>
          <w:lang w:val="en-US"/>
        </w:rPr>
        <w:t xml:space="preserve"> </w:t>
      </w:r>
      <w:ins w:id="16" w:author="Ken Otter" w:date="2023-07-21T15:41:00Z">
        <w:r w:rsidR="006C3CFB">
          <w:rPr>
            <w:rFonts w:cstheme="minorHAnsi"/>
            <w:lang w:val="en-US"/>
          </w:rPr>
          <w:t xml:space="preserve">didn’t detect </w:t>
        </w:r>
      </w:ins>
      <w:del w:id="17" w:author="Ken Otter" w:date="2023-07-21T15:40:00Z">
        <w:r w:rsidDel="006C3CFB">
          <w:rPr>
            <w:rFonts w:cstheme="minorHAnsi"/>
            <w:lang w:val="en-US"/>
          </w:rPr>
          <w:delText>worse for</w:delText>
        </w:r>
      </w:del>
      <w:r>
        <w:rPr>
          <w:rFonts w:cstheme="minorHAnsi"/>
          <w:lang w:val="en-US"/>
        </w:rPr>
        <w:t xml:space="preserve"> rare non-vocal species </w:t>
      </w:r>
      <w:r w:rsidRPr="005B7ABA">
        <w:rPr>
          <w:rFonts w:cstheme="minorHAnsi"/>
          <w:lang w:val="en-US"/>
        </w:rPr>
        <w:t>(i.e., collared dove, peregrine falcon)</w:t>
      </w:r>
      <w:ins w:id="18" w:author="Ken Otter" w:date="2023-07-21T15:41:00Z">
        <w:r w:rsidR="006C3CFB">
          <w:rPr>
            <w:rFonts w:cstheme="minorHAnsi"/>
            <w:lang w:val="en-US"/>
          </w:rPr>
          <w:t xml:space="preserve"> that have been documented in the area.  </w:t>
        </w:r>
      </w:ins>
      <w:del w:id="19" w:author="Ken Otter" w:date="2023-07-21T15:41:00Z">
        <w:r w:rsidDel="006C3CFB">
          <w:rPr>
            <w:rFonts w:cstheme="minorHAnsi"/>
            <w:lang w:val="en-US"/>
          </w:rPr>
          <w:delText>, s</w:delText>
        </w:r>
      </w:del>
      <w:ins w:id="20" w:author="Ken Otter" w:date="2023-07-21T15:41:00Z">
        <w:r w:rsidR="006C3CFB">
          <w:rPr>
            <w:rFonts w:cstheme="minorHAnsi"/>
            <w:lang w:val="en-US"/>
          </w:rPr>
          <w:t>Other s</w:t>
        </w:r>
      </w:ins>
      <w:r>
        <w:rPr>
          <w:rFonts w:cstheme="minorHAnsi"/>
          <w:lang w:val="en-US"/>
        </w:rPr>
        <w:t>pecies</w:t>
      </w:r>
      <w:ins w:id="21" w:author="Ken Otter" w:date="2023-07-21T15:42:00Z">
        <w:r w:rsidR="006C3CFB">
          <w:rPr>
            <w:rFonts w:cstheme="minorHAnsi"/>
            <w:lang w:val="en-US"/>
          </w:rPr>
          <w:t xml:space="preserve"> that vocalize or engage in auditory signals infrequently</w:t>
        </w:r>
      </w:ins>
      <w:del w:id="22" w:author="Ken Otter" w:date="2023-07-21T15:42:00Z">
        <w:r w:rsidDel="006C3CFB">
          <w:rPr>
            <w:rFonts w:cstheme="minorHAnsi"/>
            <w:lang w:val="en-US"/>
          </w:rPr>
          <w:delText xml:space="preserve"> </w:delText>
        </w:r>
        <w:r w:rsidRPr="005B7ABA" w:rsidDel="006C3CFB">
          <w:rPr>
            <w:rFonts w:cstheme="minorHAnsi"/>
            <w:lang w:val="en-US"/>
          </w:rPr>
          <w:delText>not making sound frequently</w:delText>
        </w:r>
      </w:del>
      <w:r w:rsidRPr="005B7ABA">
        <w:rPr>
          <w:rFonts w:cstheme="minorHAnsi"/>
          <w:lang w:val="en-US"/>
        </w:rPr>
        <w:t xml:space="preserve"> (i.e., bittern, ruffed grouse, calliope hummingbird)</w:t>
      </w:r>
      <w:ins w:id="23" w:author="Ken Otter" w:date="2023-07-21T15:42:00Z">
        <w:r w:rsidR="006C3CFB">
          <w:rPr>
            <w:rFonts w:cstheme="minorHAnsi"/>
            <w:lang w:val="en-US"/>
          </w:rPr>
          <w:t xml:space="preserve"> were also not detected </w:t>
        </w:r>
      </w:ins>
      <w:ins w:id="24" w:author="Ken Otter" w:date="2023-07-21T15:43:00Z">
        <w:r w:rsidR="006C3CFB">
          <w:rPr>
            <w:rFonts w:cstheme="minorHAnsi"/>
            <w:lang w:val="en-US"/>
          </w:rPr>
          <w:t xml:space="preserve">frequently on ARUs, despite being relatively common in the region.  </w:t>
        </w:r>
      </w:ins>
    </w:p>
    <w:p w14:paraId="2BC17EF7" w14:textId="2B340E5D" w:rsidR="005C4DCC" w:rsidRPr="005C4DCC" w:rsidRDefault="006C3CFB" w:rsidP="005C4DCC">
      <w:pPr>
        <w:pStyle w:val="ListParagraph"/>
        <w:numPr>
          <w:ilvl w:val="0"/>
          <w:numId w:val="2"/>
        </w:numPr>
        <w:rPr>
          <w:lang w:val="en-US"/>
        </w:rPr>
      </w:pPr>
      <w:ins w:id="25" w:author="Ken Otter" w:date="2023-07-21T15:43:00Z">
        <w:r>
          <w:rPr>
            <w:rFonts w:cstheme="minorHAnsi"/>
            <w:lang w:val="en-US"/>
          </w:rPr>
          <w:t>S</w:t>
        </w:r>
      </w:ins>
      <w:ins w:id="26" w:author="Ken Otter" w:date="2023-07-21T15:44:00Z">
        <w:r>
          <w:rPr>
            <w:rFonts w:cstheme="minorHAnsi"/>
            <w:lang w:val="en-US"/>
          </w:rPr>
          <w:t>pecies known in the region that would be infrequently encountered in the forest sites where ARUs were placed</w:t>
        </w:r>
      </w:ins>
      <w:del w:id="27" w:author="Ken Otter" w:date="2023-07-21T15:43:00Z">
        <w:r w:rsidR="005C4DCC" w:rsidRPr="005B7ABA" w:rsidDel="006C3CFB">
          <w:rPr>
            <w:rFonts w:cstheme="minorHAnsi"/>
            <w:lang w:val="en-US"/>
          </w:rPr>
          <w:delText xml:space="preserve">, or </w:delText>
        </w:r>
      </w:del>
      <w:del w:id="28" w:author="Ken Otter" w:date="2023-07-21T15:44:00Z">
        <w:r w:rsidR="005C4DCC" w:rsidRPr="005B7ABA" w:rsidDel="006C3CFB">
          <w:rPr>
            <w:rFonts w:cstheme="minorHAnsi"/>
            <w:lang w:val="en-US"/>
          </w:rPr>
          <w:delText>far away from deployment sites</w:delText>
        </w:r>
      </w:del>
      <w:r w:rsidR="005C4DCC" w:rsidRPr="005B7ABA">
        <w:rPr>
          <w:rFonts w:cstheme="minorHAnsi"/>
          <w:lang w:val="en-US"/>
        </w:rPr>
        <w:t xml:space="preserve"> (i.e., grebe, ducks)</w:t>
      </w:r>
      <w:ins w:id="29" w:author="Ken Otter" w:date="2023-07-21T15:44:00Z">
        <w:r>
          <w:rPr>
            <w:rFonts w:cstheme="minorHAnsi"/>
            <w:lang w:val="en-US"/>
          </w:rPr>
          <w:t xml:space="preserve"> were also not well accounted for in ARU recordings</w:t>
        </w:r>
      </w:ins>
      <w:r w:rsidR="005C4DCC" w:rsidRPr="005B7ABA">
        <w:rPr>
          <w:rFonts w:cstheme="minorHAnsi"/>
          <w:lang w:val="en-US"/>
        </w:rPr>
        <w:t>.</w:t>
      </w:r>
    </w:p>
    <w:p w14:paraId="14295AC9" w14:textId="0F36B1AF" w:rsidR="005C4DCC" w:rsidRPr="00340FCA" w:rsidRDefault="00340FCA" w:rsidP="005C4DCC">
      <w:pPr>
        <w:pStyle w:val="ListParagraph"/>
        <w:numPr>
          <w:ilvl w:val="0"/>
          <w:numId w:val="2"/>
        </w:numPr>
        <w:rPr>
          <w:lang w:val="en-US"/>
        </w:rPr>
      </w:pPr>
      <w:r>
        <w:rPr>
          <w:rFonts w:cstheme="minorHAnsi"/>
          <w:lang w:val="en-US"/>
        </w:rPr>
        <w:t>B</w:t>
      </w:r>
      <w:r w:rsidR="005C4DCC" w:rsidRPr="00340FCA">
        <w:rPr>
          <w:rFonts w:cstheme="minorHAnsi"/>
          <w:lang w:val="en-US"/>
        </w:rPr>
        <w:t xml:space="preserve">ird richness is higher </w:t>
      </w:r>
      <w:r>
        <w:rPr>
          <w:rFonts w:cstheme="minorHAnsi"/>
          <w:lang w:val="en-US"/>
        </w:rPr>
        <w:t>in sites with lower</w:t>
      </w:r>
      <w:r w:rsidR="005C4DCC" w:rsidRPr="00340FCA">
        <w:rPr>
          <w:rFonts w:cstheme="minorHAnsi"/>
          <w:lang w:val="en-US"/>
        </w:rPr>
        <w:t xml:space="preserve"> canopy height, </w:t>
      </w:r>
      <w:r>
        <w:rPr>
          <w:rFonts w:cstheme="minorHAnsi"/>
          <w:lang w:val="en-US"/>
        </w:rPr>
        <w:t>shorter distance</w:t>
      </w:r>
      <w:r w:rsidR="005C4DCC" w:rsidRPr="00340FCA">
        <w:rPr>
          <w:rFonts w:cstheme="minorHAnsi"/>
          <w:lang w:val="en-US"/>
        </w:rPr>
        <w:t xml:space="preserve"> to water, and older forest age (&gt;80 </w:t>
      </w:r>
      <w:proofErr w:type="spellStart"/>
      <w:r w:rsidR="005C4DCC" w:rsidRPr="00340FCA">
        <w:rPr>
          <w:rFonts w:cstheme="minorHAnsi"/>
          <w:lang w:val="en-US"/>
        </w:rPr>
        <w:t>yr</w:t>
      </w:r>
      <w:proofErr w:type="spellEnd"/>
      <w:r w:rsidR="005C4DCC" w:rsidRPr="00340FCA">
        <w:rPr>
          <w:rFonts w:cstheme="minorHAnsi"/>
          <w:lang w:val="en-US"/>
        </w:rPr>
        <w:t xml:space="preserve">).  </w:t>
      </w:r>
    </w:p>
    <w:p w14:paraId="626DA570" w14:textId="1C6F7441" w:rsidR="005C4DCC" w:rsidRDefault="005C4DCC" w:rsidP="005C4DCC">
      <w:pPr>
        <w:rPr>
          <w:lang w:val="en-US"/>
        </w:rPr>
      </w:pPr>
      <w:r>
        <w:rPr>
          <w:lang w:val="en-US"/>
        </w:rPr>
        <w:t>Conclusion</w:t>
      </w:r>
    </w:p>
    <w:p w14:paraId="34BEB70F" w14:textId="77E8FFB6" w:rsidR="005C4DCC" w:rsidRPr="00340FCA" w:rsidRDefault="00340FCA" w:rsidP="00340FCA">
      <w:pPr>
        <w:pStyle w:val="ListParagraph"/>
        <w:numPr>
          <w:ilvl w:val="0"/>
          <w:numId w:val="2"/>
        </w:numPr>
        <w:rPr>
          <w:lang w:val="en-US"/>
        </w:rPr>
      </w:pPr>
      <w:r>
        <w:rPr>
          <w:lang w:val="en-US"/>
        </w:rPr>
        <w:t xml:space="preserve">ARUs, combined with advanced sound classifier, is an </w:t>
      </w:r>
      <w:r w:rsidR="007105EF">
        <w:rPr>
          <w:lang w:val="en-US"/>
        </w:rPr>
        <w:t xml:space="preserve">(time, cost, labor) </w:t>
      </w:r>
      <w:r>
        <w:rPr>
          <w:lang w:val="en-US"/>
        </w:rPr>
        <w:t xml:space="preserve">efficient method to survey bird community </w:t>
      </w:r>
      <w:r w:rsidR="00EB5A88">
        <w:rPr>
          <w:lang w:val="en-US"/>
        </w:rPr>
        <w:t xml:space="preserve">in JPRF area, </w:t>
      </w:r>
      <w:r>
        <w:rPr>
          <w:lang w:val="en-US"/>
        </w:rPr>
        <w:t>across broad spatiotemporal scale.</w:t>
      </w:r>
      <w:r w:rsidR="00EB5A88">
        <w:rPr>
          <w:lang w:val="en-US"/>
        </w:rPr>
        <w:t xml:space="preserve"> </w:t>
      </w:r>
      <w:r w:rsidR="007105EF">
        <w:rPr>
          <w:lang w:val="en-US"/>
        </w:rPr>
        <w:t>Subsequent analysis</w:t>
      </w:r>
      <w:r w:rsidR="00EB5A88">
        <w:rPr>
          <w:lang w:val="en-US"/>
        </w:rPr>
        <w:t xml:space="preserve"> can </w:t>
      </w:r>
      <w:r w:rsidR="007105EF">
        <w:rPr>
          <w:lang w:val="en-US"/>
        </w:rPr>
        <w:t>inform</w:t>
      </w:r>
      <w:r w:rsidR="00EB5A88">
        <w:rPr>
          <w:lang w:val="en-US"/>
        </w:rPr>
        <w:t xml:space="preserve"> important forest features for bird biodiversity. </w:t>
      </w:r>
      <w:r w:rsidR="005C4DCC" w:rsidRPr="00340FCA">
        <w:rPr>
          <w:lang w:val="en-US"/>
        </w:rPr>
        <w:br w:type="page"/>
      </w:r>
    </w:p>
    <w:p w14:paraId="417E6FCF" w14:textId="5CBAC3FD" w:rsidR="00E10825" w:rsidRDefault="008B7EEF" w:rsidP="00E10825">
      <w:pPr>
        <w:pStyle w:val="Heading1"/>
        <w:rPr>
          <w:lang w:val="en-US"/>
        </w:rPr>
      </w:pPr>
      <w:r w:rsidRPr="005B7ABA">
        <w:rPr>
          <w:lang w:val="en-US"/>
        </w:rPr>
        <w:t>Method</w:t>
      </w:r>
      <w:r w:rsidR="005C4DCC">
        <w:rPr>
          <w:lang w:val="en-US"/>
        </w:rPr>
        <w:t>s</w:t>
      </w:r>
    </w:p>
    <w:p w14:paraId="1108CDED" w14:textId="052FA2A3" w:rsidR="001D16F1" w:rsidRPr="005B7ABA" w:rsidRDefault="005C4DCC">
      <w:pPr>
        <w:rPr>
          <w:rFonts w:cstheme="minorHAnsi"/>
          <w:lang w:val="en-US"/>
        </w:rPr>
      </w:pPr>
      <w:r>
        <w:rPr>
          <w:rFonts w:cstheme="minorHAnsi"/>
          <w:lang w:val="en-US"/>
        </w:rPr>
        <w:t>Bird d</w:t>
      </w:r>
      <w:r w:rsidR="00DE241C" w:rsidRPr="005B7ABA">
        <w:rPr>
          <w:rFonts w:cstheme="minorHAnsi"/>
          <w:lang w:val="en-US"/>
        </w:rPr>
        <w:t xml:space="preserve">ata </w:t>
      </w:r>
    </w:p>
    <w:p w14:paraId="2CF97378" w14:textId="76420A3E" w:rsidR="00A845AE" w:rsidRPr="005B7ABA" w:rsidRDefault="00DE241C">
      <w:pPr>
        <w:rPr>
          <w:rFonts w:cstheme="minorHAnsi"/>
          <w:lang w:val="en-US"/>
        </w:rPr>
      </w:pPr>
      <w:r w:rsidRPr="005B7ABA">
        <w:rPr>
          <w:rFonts w:cstheme="minorHAnsi"/>
          <w:lang w:val="en-US"/>
        </w:rPr>
        <w:t>ARU data were collected from 2020, 2021, and 2022 between April to July, with consistent time schedule 4 am to 7 am, 1 min on, 4 min off. There were in total 66 ARU set up across the JPRF forest station.</w:t>
      </w:r>
      <w:r w:rsidR="00865233" w:rsidRPr="005B7ABA">
        <w:rPr>
          <w:rFonts w:cstheme="minorHAnsi"/>
          <w:lang w:val="en-US"/>
        </w:rPr>
        <w:t xml:space="preserve"> The number of functioning ARUs varies given the time needed to set up ARUs in sites, </w:t>
      </w:r>
      <w:r w:rsidR="005B7ABA">
        <w:rPr>
          <w:rFonts w:cstheme="minorHAnsi"/>
          <w:lang w:val="en-US"/>
        </w:rPr>
        <w:t xml:space="preserve">and </w:t>
      </w:r>
      <w:r w:rsidR="00865233" w:rsidRPr="005B7ABA">
        <w:rPr>
          <w:rFonts w:cstheme="minorHAnsi"/>
          <w:lang w:val="en-US"/>
        </w:rPr>
        <w:t xml:space="preserve">ARU failures (batteries dead, unites taken down by wild animals). </w:t>
      </w:r>
      <w:r w:rsidR="00A845AE" w:rsidRPr="005B7ABA">
        <w:rPr>
          <w:rFonts w:cstheme="minorHAnsi"/>
          <w:lang w:val="en-US"/>
        </w:rPr>
        <w:t xml:space="preserve">ARU data were analyzed by </w:t>
      </w:r>
      <w:proofErr w:type="spellStart"/>
      <w:r w:rsidR="00A845AE" w:rsidRPr="005B7ABA">
        <w:rPr>
          <w:rFonts w:cstheme="minorHAnsi"/>
          <w:lang w:val="en-US"/>
        </w:rPr>
        <w:t>BirdNET</w:t>
      </w:r>
      <w:proofErr w:type="spellEnd"/>
      <w:r w:rsidR="00A845AE" w:rsidRPr="005B7ABA">
        <w:rPr>
          <w:rFonts w:cstheme="minorHAnsi"/>
          <w:lang w:val="en-US"/>
        </w:rPr>
        <w:t>-Lite version, with parameters set (</w:t>
      </w:r>
      <w:proofErr w:type="spellStart"/>
      <w:r w:rsidR="00A845AE" w:rsidRPr="005B7ABA">
        <w:rPr>
          <w:rFonts w:cstheme="minorHAnsi"/>
          <w:lang w:val="en-US"/>
        </w:rPr>
        <w:t>lon</w:t>
      </w:r>
      <w:proofErr w:type="spellEnd"/>
      <w:r w:rsidR="00A845AE" w:rsidRPr="005B7ABA">
        <w:rPr>
          <w:rFonts w:cstheme="minorHAnsi"/>
          <w:lang w:val="en-US"/>
        </w:rPr>
        <w:t xml:space="preserve">, </w:t>
      </w:r>
      <w:proofErr w:type="spellStart"/>
      <w:r w:rsidR="00A845AE" w:rsidRPr="005B7ABA">
        <w:rPr>
          <w:rFonts w:cstheme="minorHAnsi"/>
          <w:lang w:val="en-US"/>
        </w:rPr>
        <w:t>lat</w:t>
      </w:r>
      <w:proofErr w:type="spellEnd"/>
      <w:r w:rsidR="00A845AE" w:rsidRPr="005B7ABA">
        <w:rPr>
          <w:rFonts w:cstheme="minorHAnsi"/>
          <w:lang w:val="en-US"/>
        </w:rPr>
        <w:t xml:space="preserve">, week). Verification of the ARU species list was done by three steps: (1) listening to at least 1 – 5 recordings for each species with confidence score higher than 0.85, (2) reviewing the species distribution range from the breeding bird atlas in the </w:t>
      </w:r>
      <w:proofErr w:type="gramStart"/>
      <w:r w:rsidR="005B7ABA">
        <w:rPr>
          <w:rFonts w:cstheme="minorHAnsi"/>
          <w:lang w:val="en-US"/>
        </w:rPr>
        <w:t>Prince</w:t>
      </w:r>
      <w:proofErr w:type="gramEnd"/>
      <w:r w:rsidR="005B7ABA">
        <w:rPr>
          <w:rFonts w:cstheme="minorHAnsi"/>
          <w:lang w:val="en-US"/>
        </w:rPr>
        <w:t xml:space="preserve"> George area, and from eBird species occurrence report</w:t>
      </w:r>
      <w:r w:rsidR="00A845AE" w:rsidRPr="005B7ABA">
        <w:rPr>
          <w:rFonts w:cstheme="minorHAnsi"/>
          <w:lang w:val="en-US"/>
        </w:rPr>
        <w:t xml:space="preserve">, and (3) </w:t>
      </w:r>
      <w:ins w:id="30" w:author="Ken Otter" w:date="2023-07-21T15:46:00Z">
        <w:r w:rsidR="006C3CFB">
          <w:rPr>
            <w:rFonts w:cstheme="minorHAnsi"/>
            <w:lang w:val="en-US"/>
          </w:rPr>
          <w:t xml:space="preserve">use of </w:t>
        </w:r>
      </w:ins>
      <w:r w:rsidR="00A845AE" w:rsidRPr="005B7ABA">
        <w:rPr>
          <w:rFonts w:cstheme="minorHAnsi"/>
          <w:lang w:val="en-US"/>
        </w:rPr>
        <w:t xml:space="preserve">local expert opinions. Only species that </w:t>
      </w:r>
      <w:ins w:id="31" w:author="Ken Otter" w:date="2023-07-21T15:46:00Z">
        <w:r w:rsidR="006C3CFB">
          <w:rPr>
            <w:rFonts w:cstheme="minorHAnsi"/>
            <w:lang w:val="en-US"/>
          </w:rPr>
          <w:t xml:space="preserve">were </w:t>
        </w:r>
      </w:ins>
      <w:r w:rsidR="00A845AE" w:rsidRPr="005B7ABA">
        <w:rPr>
          <w:rFonts w:cstheme="minorHAnsi"/>
          <w:lang w:val="en-US"/>
        </w:rPr>
        <w:t xml:space="preserve">verified through </w:t>
      </w:r>
      <w:proofErr w:type="gramStart"/>
      <w:r w:rsidR="00A845AE" w:rsidRPr="005B7ABA">
        <w:rPr>
          <w:rFonts w:cstheme="minorHAnsi"/>
          <w:lang w:val="en-US"/>
        </w:rPr>
        <w:t>these three standard</w:t>
      </w:r>
      <w:proofErr w:type="gramEnd"/>
      <w:r w:rsidR="00A845AE" w:rsidRPr="005B7ABA">
        <w:rPr>
          <w:rFonts w:cstheme="minorHAnsi"/>
          <w:lang w:val="en-US"/>
        </w:rPr>
        <w:t xml:space="preserve"> </w:t>
      </w:r>
      <w:ins w:id="32" w:author="Ken Otter" w:date="2023-07-21T15:46:00Z">
        <w:r w:rsidR="006C3CFB">
          <w:rPr>
            <w:rFonts w:cstheme="minorHAnsi"/>
            <w:lang w:val="en-US"/>
          </w:rPr>
          <w:t xml:space="preserve">as occurring within the region and/or having been seen in the John Prince Research Forest were </w:t>
        </w:r>
      </w:ins>
      <w:del w:id="33" w:author="Ken Otter" w:date="2023-07-21T15:47:00Z">
        <w:r w:rsidR="00A845AE" w:rsidRPr="005B7ABA" w:rsidDel="006C3CFB">
          <w:rPr>
            <w:rFonts w:cstheme="minorHAnsi"/>
            <w:lang w:val="en-US"/>
          </w:rPr>
          <w:delText xml:space="preserve">were </w:delText>
        </w:r>
      </w:del>
      <w:ins w:id="34" w:author="Ken Otter" w:date="2023-07-21T15:47:00Z">
        <w:r w:rsidR="006C3CFB">
          <w:rPr>
            <w:rFonts w:cstheme="minorHAnsi"/>
            <w:lang w:val="en-US"/>
          </w:rPr>
          <w:t xml:space="preserve">classified </w:t>
        </w:r>
        <w:commentRangeStart w:id="35"/>
        <w:r w:rsidR="006C3CFB">
          <w:rPr>
            <w:rFonts w:cstheme="minorHAnsi"/>
            <w:lang w:val="en-US"/>
          </w:rPr>
          <w:t>as</w:t>
        </w:r>
        <w:r w:rsidR="006C3CFB" w:rsidRPr="005B7ABA">
          <w:rPr>
            <w:rFonts w:cstheme="minorHAnsi"/>
            <w:lang w:val="en-US"/>
          </w:rPr>
          <w:t xml:space="preserve"> </w:t>
        </w:r>
      </w:ins>
      <w:del w:id="36" w:author="Ken Otter" w:date="2023-07-21T15:47:00Z">
        <w:r w:rsidR="00A845AE" w:rsidRPr="005B7ABA" w:rsidDel="006C3CFB">
          <w:rPr>
            <w:rFonts w:cstheme="minorHAnsi"/>
            <w:lang w:val="en-US"/>
          </w:rPr>
          <w:delText>true</w:delText>
        </w:r>
      </w:del>
      <w:ins w:id="37" w:author="Ken Otter" w:date="2023-07-21T15:47:00Z">
        <w:r w:rsidR="006C3CFB">
          <w:rPr>
            <w:rFonts w:cstheme="minorHAnsi"/>
            <w:lang w:val="en-US"/>
          </w:rPr>
          <w:t>”</w:t>
        </w:r>
      </w:ins>
      <w:commentRangeEnd w:id="35"/>
      <w:ins w:id="38" w:author="Ken Otter" w:date="2023-07-21T15:48:00Z">
        <w:r w:rsidR="006C3CFB">
          <w:rPr>
            <w:rStyle w:val="CommentReference"/>
          </w:rPr>
          <w:commentReference w:id="35"/>
        </w:r>
      </w:ins>
      <w:ins w:id="39" w:author="Ken Otter" w:date="2023-07-21T15:47:00Z">
        <w:r w:rsidR="006C3CFB">
          <w:rPr>
            <w:rFonts w:cstheme="minorHAnsi"/>
            <w:lang w:val="en-US"/>
          </w:rPr>
          <w:t>confirmed species”</w:t>
        </w:r>
      </w:ins>
      <w:r w:rsidR="00A845AE" w:rsidRPr="005B7ABA">
        <w:rPr>
          <w:rFonts w:cstheme="minorHAnsi"/>
          <w:lang w:val="en-US"/>
        </w:rPr>
        <w:t>. ARU species were re-categorized by the Cornell lab of Ornithology clement species.</w:t>
      </w:r>
      <w:r w:rsidR="00865233" w:rsidRPr="005B7ABA">
        <w:rPr>
          <w:rFonts w:cstheme="minorHAnsi"/>
          <w:lang w:val="en-US"/>
        </w:rPr>
        <w:t xml:space="preserve"> </w:t>
      </w:r>
    </w:p>
    <w:p w14:paraId="34FA205D" w14:textId="2891F32C" w:rsidR="00865233" w:rsidRPr="005B7ABA" w:rsidRDefault="00865233" w:rsidP="00865233">
      <w:pPr>
        <w:jc w:val="center"/>
        <w:rPr>
          <w:rFonts w:cstheme="minorHAnsi"/>
          <w:lang w:val="en-US"/>
        </w:rPr>
      </w:pPr>
      <w:r w:rsidRPr="005B7ABA">
        <w:rPr>
          <w:rFonts w:cstheme="minorHAnsi"/>
          <w:noProof/>
          <w:lang w:val="en-US"/>
        </w:rPr>
        <w:drawing>
          <wp:inline distT="0" distB="0" distL="0" distR="0" wp14:anchorId="022AB30F" wp14:editId="48F2DD38">
            <wp:extent cx="4852866" cy="410160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505" cy="4166379"/>
                    </a:xfrm>
                    <a:prstGeom prst="rect">
                      <a:avLst/>
                    </a:prstGeom>
                  </pic:spPr>
                </pic:pic>
              </a:graphicData>
            </a:graphic>
          </wp:inline>
        </w:drawing>
      </w:r>
    </w:p>
    <w:p w14:paraId="6601553F" w14:textId="14150F56" w:rsidR="00D351A3" w:rsidRDefault="00DE241C">
      <w:pPr>
        <w:rPr>
          <w:rFonts w:cstheme="minorHAnsi"/>
          <w:lang w:val="en-US"/>
        </w:rPr>
      </w:pPr>
      <w:commentRangeStart w:id="40"/>
      <w:r w:rsidRPr="005B7ABA">
        <w:rPr>
          <w:rFonts w:cstheme="minorHAnsi"/>
          <w:lang w:val="en-US"/>
        </w:rPr>
        <w:t xml:space="preserve">eBird hotspot was set up in 2022 summer, with field observers working across the JPRF area and reporting species. </w:t>
      </w:r>
      <w:r w:rsidR="008B7EEF" w:rsidRPr="005B7ABA">
        <w:rPr>
          <w:rFonts w:cstheme="minorHAnsi"/>
          <w:lang w:val="en-US"/>
        </w:rPr>
        <w:t>Data were derived on 2023 July 6</w:t>
      </w:r>
      <w:r w:rsidR="008B7EEF" w:rsidRPr="005B7ABA">
        <w:rPr>
          <w:rFonts w:cstheme="minorHAnsi"/>
          <w:vertAlign w:val="superscript"/>
          <w:lang w:val="en-US"/>
        </w:rPr>
        <w:t>th</w:t>
      </w:r>
      <w:r w:rsidR="008B7EEF" w:rsidRPr="005B7ABA">
        <w:rPr>
          <w:rFonts w:cstheme="minorHAnsi"/>
          <w:lang w:val="en-US"/>
        </w:rPr>
        <w:t xml:space="preserve">, making it a </w:t>
      </w:r>
      <w:proofErr w:type="gramStart"/>
      <w:r w:rsidR="008B7EEF" w:rsidRPr="005B7ABA">
        <w:rPr>
          <w:rFonts w:cstheme="minorHAnsi"/>
          <w:lang w:val="en-US"/>
        </w:rPr>
        <w:t>one year</w:t>
      </w:r>
      <w:proofErr w:type="gramEnd"/>
      <w:r w:rsidR="008B7EEF" w:rsidRPr="005B7ABA">
        <w:rPr>
          <w:rFonts w:cstheme="minorHAnsi"/>
          <w:lang w:val="en-US"/>
        </w:rPr>
        <w:t xml:space="preserve"> observer effort. </w:t>
      </w:r>
      <w:r w:rsidRPr="005B7ABA">
        <w:rPr>
          <w:rFonts w:cstheme="minorHAnsi"/>
          <w:lang w:val="en-US"/>
        </w:rPr>
        <w:t xml:space="preserve">Most observations were done during summer while some checklists were reported during winter. </w:t>
      </w:r>
      <w:r w:rsidR="00635396" w:rsidRPr="005B7ABA">
        <w:rPr>
          <w:rFonts w:cstheme="minorHAnsi"/>
          <w:lang w:val="en-US"/>
        </w:rPr>
        <w:t xml:space="preserve">All the species were categorized based on the Cornell Lab of Ornithology clement categorization. </w:t>
      </w:r>
      <w:r w:rsidR="00A845AE" w:rsidRPr="005B7ABA">
        <w:rPr>
          <w:rFonts w:cstheme="minorHAnsi"/>
          <w:lang w:val="en-US"/>
        </w:rPr>
        <w:t xml:space="preserve">eBird species were re-categorized by the Cornell lab of Ornithology clement species.  </w:t>
      </w:r>
      <w:commentRangeEnd w:id="40"/>
      <w:r w:rsidR="00640BB5">
        <w:rPr>
          <w:rStyle w:val="CommentReference"/>
        </w:rPr>
        <w:commentReference w:id="40"/>
      </w:r>
    </w:p>
    <w:p w14:paraId="06FA0CDE" w14:textId="436A912F" w:rsidR="009B6F24" w:rsidRPr="009B6F24" w:rsidRDefault="009B6F24">
      <w:pPr>
        <w:rPr>
          <w:rFonts w:cstheme="minorHAnsi"/>
          <w:color w:val="00B0F0"/>
          <w:lang w:val="en-US"/>
        </w:rPr>
      </w:pPr>
      <w:r w:rsidRPr="009B6F24">
        <w:rPr>
          <w:rFonts w:cstheme="minorHAnsi"/>
          <w:color w:val="00B0F0"/>
          <w:lang w:val="en-US"/>
        </w:rPr>
        <w:t>Forest attribute</w:t>
      </w:r>
      <w:r w:rsidR="005C4DCC">
        <w:rPr>
          <w:rFonts w:cstheme="minorHAnsi"/>
          <w:color w:val="00B0F0"/>
          <w:lang w:val="en-US"/>
        </w:rPr>
        <w:t xml:space="preserve"> data</w:t>
      </w:r>
      <w:r w:rsidRPr="009B6F24">
        <w:rPr>
          <w:rFonts w:cstheme="minorHAnsi"/>
          <w:color w:val="00B0F0"/>
          <w:lang w:val="en-US"/>
        </w:rPr>
        <w:t xml:space="preserve"> (lidar and ground survey)</w:t>
      </w:r>
    </w:p>
    <w:p w14:paraId="7D4E77B4" w14:textId="77777777" w:rsidR="00865233" w:rsidRPr="005B7ABA" w:rsidRDefault="00865233">
      <w:pPr>
        <w:rPr>
          <w:rFonts w:cstheme="minorHAnsi"/>
          <w:lang w:val="en-US"/>
        </w:rPr>
      </w:pPr>
    </w:p>
    <w:p w14:paraId="3FC81EB6" w14:textId="78E4FE6A" w:rsidR="00D351A3" w:rsidRPr="005B7ABA" w:rsidRDefault="00E10825">
      <w:pPr>
        <w:rPr>
          <w:rFonts w:cstheme="minorHAnsi"/>
          <w:lang w:val="en-US"/>
        </w:rPr>
      </w:pPr>
      <w:r>
        <w:rPr>
          <w:rFonts w:cstheme="minorHAnsi"/>
          <w:lang w:val="en-US"/>
        </w:rPr>
        <w:t>Species accumulation curve</w:t>
      </w:r>
    </w:p>
    <w:p w14:paraId="5255E484" w14:textId="462E3E24" w:rsidR="00D351A3" w:rsidRPr="005B7ABA" w:rsidRDefault="00D351A3">
      <w:pPr>
        <w:rPr>
          <w:rFonts w:cstheme="minorHAnsi"/>
          <w:lang w:val="en-US"/>
        </w:rPr>
      </w:pPr>
      <w:r w:rsidRPr="005B7ABA">
        <w:rPr>
          <w:rFonts w:cstheme="minorHAnsi"/>
          <w:lang w:val="en-US"/>
        </w:rPr>
        <w:t xml:space="preserve">We compare the biodiversity of each of the </w:t>
      </w:r>
      <w:proofErr w:type="gramStart"/>
      <w:r w:rsidRPr="005B7ABA">
        <w:rPr>
          <w:rFonts w:cstheme="minorHAnsi"/>
          <w:lang w:val="en-US"/>
        </w:rPr>
        <w:t>site</w:t>
      </w:r>
      <w:proofErr w:type="gramEnd"/>
      <w:r w:rsidRPr="005B7ABA">
        <w:rPr>
          <w:rFonts w:cstheme="minorHAnsi"/>
          <w:lang w:val="en-US"/>
        </w:rPr>
        <w:t xml:space="preserve"> using the estimated richness. To do this, we used sampling – unit-based accumulation curve (</w:t>
      </w:r>
      <w:proofErr w:type="spellStart"/>
      <w:r w:rsidRPr="005B7ABA">
        <w:rPr>
          <w:rFonts w:cstheme="minorHAnsi"/>
          <w:lang w:val="en-US"/>
        </w:rPr>
        <w:t>rarefraction</w:t>
      </w:r>
      <w:proofErr w:type="spellEnd"/>
      <w:r w:rsidRPr="005B7ABA">
        <w:rPr>
          <w:rFonts w:cstheme="minorHAnsi"/>
          <w:lang w:val="en-US"/>
        </w:rPr>
        <w:t xml:space="preserve"> curve) to balance the survey effort. The number of species detected by the ARU is a function of the amount of effort – the longer the ARU is active the more species detected. All the observed richness will underestimate true richness. We used </w:t>
      </w:r>
      <w:proofErr w:type="spellStart"/>
      <w:r w:rsidRPr="005B7ABA">
        <w:rPr>
          <w:rFonts w:cstheme="minorHAnsi"/>
          <w:lang w:val="en-US"/>
        </w:rPr>
        <w:t>iNext</w:t>
      </w:r>
      <w:proofErr w:type="spellEnd"/>
      <w:r w:rsidRPr="005B7ABA">
        <w:rPr>
          <w:rFonts w:cstheme="minorHAnsi"/>
          <w:lang w:val="en-US"/>
        </w:rPr>
        <w:t xml:space="preserve"> to extrapola</w:t>
      </w:r>
      <w:del w:id="41" w:author="Ken Otter" w:date="2023-07-21T15:49:00Z">
        <w:r w:rsidRPr="005B7ABA" w:rsidDel="00640BB5">
          <w:rPr>
            <w:rFonts w:cstheme="minorHAnsi"/>
            <w:lang w:val="en-US"/>
          </w:rPr>
          <w:delText xml:space="preserve">tion of </w:delText>
        </w:r>
      </w:del>
      <w:ins w:id="42" w:author="Ken Otter" w:date="2023-07-21T15:49:00Z">
        <w:r w:rsidR="00640BB5">
          <w:rPr>
            <w:rFonts w:cstheme="minorHAnsi"/>
            <w:lang w:val="en-US"/>
          </w:rPr>
          <w:t xml:space="preserve">te </w:t>
        </w:r>
      </w:ins>
      <w:r w:rsidRPr="005B7ABA">
        <w:rPr>
          <w:rFonts w:cstheme="minorHAnsi"/>
          <w:lang w:val="en-US"/>
        </w:rPr>
        <w:t xml:space="preserve">species richness. </w:t>
      </w:r>
      <w:commentRangeStart w:id="43"/>
      <w:r w:rsidR="000C2676" w:rsidRPr="005B7ABA">
        <w:rPr>
          <w:rFonts w:cstheme="minorHAnsi"/>
          <w:color w:val="333333"/>
          <w:spacing w:val="3"/>
          <w:shd w:val="clear" w:color="auto" w:fill="FFFFFF"/>
        </w:rPr>
        <w:t xml:space="preserve">See if your camera project has sufficient survey effort to capture the species within the area of interest. </w:t>
      </w:r>
      <w:commentRangeEnd w:id="43"/>
      <w:r w:rsidR="00640BB5">
        <w:rPr>
          <w:rStyle w:val="CommentReference"/>
        </w:rPr>
        <w:commentReference w:id="43"/>
      </w:r>
      <w:r w:rsidR="000C2676" w:rsidRPr="005B7ABA">
        <w:rPr>
          <w:rFonts w:cstheme="minorHAnsi"/>
          <w:color w:val="333333"/>
          <w:spacing w:val="3"/>
          <w:shd w:val="clear" w:color="auto" w:fill="FFFFFF"/>
        </w:rPr>
        <w:t xml:space="preserve">To do this we can compute a species accumulation curves across the </w:t>
      </w:r>
      <w:proofErr w:type="gramStart"/>
      <w:r w:rsidR="000C2676" w:rsidRPr="005B7ABA">
        <w:rPr>
          <w:rFonts w:cstheme="minorHAnsi"/>
          <w:color w:val="333333"/>
          <w:spacing w:val="3"/>
          <w:shd w:val="clear" w:color="auto" w:fill="FFFFFF"/>
        </w:rPr>
        <w:t>site as a whole</w:t>
      </w:r>
      <w:proofErr w:type="gramEnd"/>
      <w:r w:rsidR="000C2676" w:rsidRPr="005B7ABA">
        <w:rPr>
          <w:rFonts w:cstheme="minorHAnsi"/>
          <w:color w:val="333333"/>
          <w:spacing w:val="3"/>
          <w:shd w:val="clear" w:color="auto" w:fill="FFFFFF"/>
        </w:rPr>
        <w:t xml:space="preserve">. Species accumulation curves plot the increase in species richness as we add survey units. If the curve plateaus (flattens), then that suggests you have sampled </w:t>
      </w:r>
      <w:proofErr w:type="gramStart"/>
      <w:r w:rsidR="000C2676" w:rsidRPr="005B7ABA">
        <w:rPr>
          <w:rFonts w:cstheme="minorHAnsi"/>
          <w:color w:val="333333"/>
          <w:spacing w:val="3"/>
          <w:shd w:val="clear" w:color="auto" w:fill="FFFFFF"/>
        </w:rPr>
        <w:t>the majority of</w:t>
      </w:r>
      <w:proofErr w:type="gramEnd"/>
      <w:r w:rsidR="000C2676" w:rsidRPr="005B7ABA">
        <w:rPr>
          <w:rFonts w:cstheme="minorHAnsi"/>
          <w:color w:val="333333"/>
          <w:spacing w:val="3"/>
          <w:shd w:val="clear" w:color="auto" w:fill="FFFFFF"/>
        </w:rPr>
        <w:t xml:space="preserve"> the species in your survey area.</w:t>
      </w:r>
    </w:p>
    <w:p w14:paraId="4D69EF82" w14:textId="77777777" w:rsidR="00DE241C" w:rsidRPr="005B7ABA" w:rsidRDefault="00DE241C">
      <w:pPr>
        <w:rPr>
          <w:rFonts w:cstheme="minorHAnsi"/>
          <w:lang w:val="en-US"/>
        </w:rPr>
      </w:pPr>
    </w:p>
    <w:p w14:paraId="14292556" w14:textId="77777777" w:rsidR="00E10825" w:rsidRDefault="008B7EEF" w:rsidP="00E10825">
      <w:pPr>
        <w:pStyle w:val="Heading1"/>
        <w:rPr>
          <w:lang w:val="en-US"/>
        </w:rPr>
      </w:pPr>
      <w:r w:rsidRPr="005B7ABA">
        <w:rPr>
          <w:lang w:val="en-US"/>
        </w:rPr>
        <w:t xml:space="preserve">Result </w:t>
      </w:r>
    </w:p>
    <w:p w14:paraId="49098E88" w14:textId="40DA5CDB" w:rsidR="00DE241C" w:rsidRPr="005B7ABA" w:rsidRDefault="00DE241C">
      <w:pPr>
        <w:rPr>
          <w:rFonts w:cstheme="minorHAnsi"/>
          <w:lang w:val="en-US"/>
        </w:rPr>
      </w:pPr>
      <w:r w:rsidRPr="005B7ABA">
        <w:rPr>
          <w:rFonts w:cstheme="minorHAnsi"/>
          <w:lang w:val="en-US"/>
        </w:rPr>
        <w:t>Comparison between ARU and eBird detection</w:t>
      </w:r>
    </w:p>
    <w:p w14:paraId="29FEA42E" w14:textId="70693606" w:rsidR="00993DDB" w:rsidRPr="005B7ABA" w:rsidRDefault="00635396">
      <w:pPr>
        <w:rPr>
          <w:rFonts w:cstheme="minorHAnsi"/>
          <w:lang w:val="en-US"/>
        </w:rPr>
      </w:pPr>
      <w:r w:rsidRPr="005B7ABA">
        <w:rPr>
          <w:rFonts w:cstheme="minorHAnsi"/>
          <w:lang w:val="en-US"/>
        </w:rPr>
        <w:t xml:space="preserve">There are </w:t>
      </w:r>
      <w:r w:rsidR="00A319BF" w:rsidRPr="005B7ABA">
        <w:rPr>
          <w:rFonts w:cstheme="minorHAnsi"/>
          <w:lang w:val="en-US"/>
        </w:rPr>
        <w:t>96</w:t>
      </w:r>
      <w:r w:rsidRPr="005B7ABA">
        <w:rPr>
          <w:rFonts w:cstheme="minorHAnsi"/>
          <w:lang w:val="en-US"/>
        </w:rPr>
        <w:t xml:space="preserve"> species (8</w:t>
      </w:r>
      <w:r w:rsidR="00A319BF" w:rsidRPr="005B7ABA">
        <w:rPr>
          <w:rFonts w:cstheme="minorHAnsi"/>
          <w:lang w:val="en-US"/>
        </w:rPr>
        <w:t>0</w:t>
      </w:r>
      <w:r w:rsidRPr="005B7ABA">
        <w:rPr>
          <w:rFonts w:cstheme="minorHAnsi"/>
          <w:lang w:val="en-US"/>
        </w:rPr>
        <w:t>%) detected by ARU</w:t>
      </w:r>
      <w:r w:rsidR="00114E26" w:rsidRPr="005B7ABA">
        <w:rPr>
          <w:rFonts w:cstheme="minorHAnsi"/>
          <w:lang w:val="en-US"/>
        </w:rPr>
        <w:t xml:space="preserve"> (Table 1)</w:t>
      </w:r>
      <w:r w:rsidRPr="005B7ABA">
        <w:rPr>
          <w:rFonts w:cstheme="minorHAnsi"/>
          <w:lang w:val="en-US"/>
        </w:rPr>
        <w:t>, 93 species (7</w:t>
      </w:r>
      <w:r w:rsidR="00A319BF" w:rsidRPr="005B7ABA">
        <w:rPr>
          <w:rFonts w:cstheme="minorHAnsi"/>
          <w:lang w:val="en-US"/>
        </w:rPr>
        <w:t>8</w:t>
      </w:r>
      <w:r w:rsidRPr="005B7ABA">
        <w:rPr>
          <w:rFonts w:cstheme="minorHAnsi"/>
          <w:lang w:val="en-US"/>
        </w:rPr>
        <w:t xml:space="preserve">%) detected by eBird observers. </w:t>
      </w:r>
      <w:r w:rsidR="009B6F24">
        <w:rPr>
          <w:rFonts w:cstheme="minorHAnsi"/>
          <w:lang w:val="en-US"/>
        </w:rPr>
        <w:t>In total</w:t>
      </w:r>
      <w:r w:rsidRPr="005B7ABA">
        <w:rPr>
          <w:rFonts w:cstheme="minorHAnsi"/>
          <w:lang w:val="en-US"/>
        </w:rPr>
        <w:t>, there are 12</w:t>
      </w:r>
      <w:r w:rsidR="00A319BF" w:rsidRPr="005B7ABA">
        <w:rPr>
          <w:rFonts w:cstheme="minorHAnsi"/>
          <w:lang w:val="en-US"/>
        </w:rPr>
        <w:t>0</w:t>
      </w:r>
      <w:r w:rsidRPr="005B7ABA">
        <w:rPr>
          <w:rFonts w:cstheme="minorHAnsi"/>
          <w:lang w:val="en-US"/>
        </w:rPr>
        <w:t xml:space="preserve"> species </w:t>
      </w:r>
      <w:r w:rsidR="008B7EEF" w:rsidRPr="005B7ABA">
        <w:rPr>
          <w:rFonts w:cstheme="minorHAnsi"/>
          <w:lang w:val="en-US"/>
        </w:rPr>
        <w:t xml:space="preserve">from 15 </w:t>
      </w:r>
      <w:proofErr w:type="gramStart"/>
      <w:r w:rsidR="008B7EEF" w:rsidRPr="005B7ABA">
        <w:rPr>
          <w:rFonts w:cstheme="minorHAnsi"/>
          <w:lang w:val="en-US"/>
        </w:rPr>
        <w:t xml:space="preserve">orders </w:t>
      </w:r>
      <w:r w:rsidRPr="005B7ABA">
        <w:rPr>
          <w:rFonts w:cstheme="minorHAnsi"/>
          <w:lang w:val="en-US"/>
        </w:rPr>
        <w:t>get</w:t>
      </w:r>
      <w:proofErr w:type="gramEnd"/>
      <w:r w:rsidRPr="005B7ABA">
        <w:rPr>
          <w:rFonts w:cstheme="minorHAnsi"/>
          <w:lang w:val="en-US"/>
        </w:rPr>
        <w:t xml:space="preserve"> detected in JPRF area collectively by both methods. ARU detected all the species of kingfisher, owl, cranes, woodpeckers, and loons, and detected most (8</w:t>
      </w:r>
      <w:r w:rsidR="00A319BF" w:rsidRPr="005B7ABA">
        <w:rPr>
          <w:rFonts w:cstheme="minorHAnsi"/>
          <w:lang w:val="en-US"/>
        </w:rPr>
        <w:t>7</w:t>
      </w:r>
      <w:r w:rsidRPr="005B7ABA">
        <w:rPr>
          <w:rFonts w:cstheme="minorHAnsi"/>
          <w:lang w:val="en-US"/>
        </w:rPr>
        <w:t>%) of the passerines</w:t>
      </w:r>
      <w:r w:rsidR="00A319BF" w:rsidRPr="005B7ABA">
        <w:rPr>
          <w:rFonts w:cstheme="minorHAnsi"/>
          <w:lang w:val="en-US"/>
        </w:rPr>
        <w:t>, shorebirds (75%), and eagles and hawks (71%)</w:t>
      </w:r>
      <w:r w:rsidRPr="005B7ABA">
        <w:rPr>
          <w:rFonts w:cstheme="minorHAnsi"/>
          <w:lang w:val="en-US"/>
        </w:rPr>
        <w:t>.</w:t>
      </w:r>
      <w:r w:rsidR="008B7EEF" w:rsidRPr="005B7ABA">
        <w:rPr>
          <w:rFonts w:cstheme="minorHAnsi"/>
          <w:lang w:val="en-US"/>
        </w:rPr>
        <w:t xml:space="preserve"> </w:t>
      </w:r>
    </w:p>
    <w:p w14:paraId="5F61752B" w14:textId="79109B4D" w:rsidR="00635396" w:rsidRPr="005B7ABA" w:rsidRDefault="00A319BF" w:rsidP="00D351A3">
      <w:pPr>
        <w:jc w:val="center"/>
        <w:rPr>
          <w:rFonts w:cstheme="minorHAnsi"/>
          <w:lang w:val="en-US"/>
        </w:rPr>
      </w:pPr>
      <w:r w:rsidRPr="005B7ABA">
        <w:rPr>
          <w:rFonts w:cstheme="minorHAnsi"/>
          <w:noProof/>
          <w:lang w:val="en-US"/>
        </w:rPr>
        <w:drawing>
          <wp:inline distT="0" distB="0" distL="0" distR="0" wp14:anchorId="3406F428" wp14:editId="3F68F405">
            <wp:extent cx="5943600" cy="270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5735"/>
                    </a:xfrm>
                    <a:prstGeom prst="rect">
                      <a:avLst/>
                    </a:prstGeom>
                  </pic:spPr>
                </pic:pic>
              </a:graphicData>
            </a:graphic>
          </wp:inline>
        </w:drawing>
      </w:r>
    </w:p>
    <w:p w14:paraId="0C90A97F" w14:textId="77777777" w:rsidR="001D7CF8" w:rsidRPr="005B7ABA" w:rsidRDefault="001D7CF8" w:rsidP="001D7CF8">
      <w:pPr>
        <w:rPr>
          <w:rFonts w:cstheme="minorHAnsi"/>
          <w:lang w:val="en-US"/>
        </w:rPr>
      </w:pPr>
      <w:r w:rsidRPr="005B7ABA">
        <w:rPr>
          <w:rFonts w:cstheme="minorHAnsi"/>
          <w:lang w:val="en-US"/>
        </w:rPr>
        <w:t xml:space="preserve">We used rarefaction curve across all the sites to show the sufficient ARU effort (ARU surveying days and number of sites) in sampling the bird species in the JPRF area. To achieve 90% of the detection, we </w:t>
      </w:r>
      <w:proofErr w:type="gramStart"/>
      <w:r w:rsidRPr="005B7ABA">
        <w:rPr>
          <w:rFonts w:cstheme="minorHAnsi"/>
          <w:lang w:val="en-US"/>
        </w:rPr>
        <w:t>have to</w:t>
      </w:r>
      <w:proofErr w:type="gramEnd"/>
      <w:r w:rsidRPr="005B7ABA">
        <w:rPr>
          <w:rFonts w:cstheme="minorHAnsi"/>
          <w:lang w:val="en-US"/>
        </w:rPr>
        <w:t xml:space="preserve"> at least have XYZ ARU sites and XYZ total ARU surveying days. The curve in the surveying days flatten earlier than the sites, which represents that we are sufficient in the surveying duration.</w:t>
      </w:r>
    </w:p>
    <w:p w14:paraId="3417E787" w14:textId="633E1C66" w:rsidR="00B71ADC" w:rsidRPr="005B7ABA" w:rsidRDefault="00B445BA" w:rsidP="00D351A3">
      <w:pPr>
        <w:jc w:val="center"/>
        <w:rPr>
          <w:rFonts w:cstheme="minorHAnsi"/>
          <w:lang w:val="en-US"/>
        </w:rPr>
      </w:pPr>
      <w:commentRangeStart w:id="44"/>
      <w:r w:rsidRPr="005B7ABA">
        <w:rPr>
          <w:rFonts w:cstheme="minorHAnsi"/>
          <w:noProof/>
          <w:lang w:val="en-US"/>
        </w:rPr>
        <w:drawing>
          <wp:inline distT="0" distB="0" distL="0" distR="0" wp14:anchorId="60D467D8" wp14:editId="7FBF0087">
            <wp:extent cx="5943600" cy="2539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9365"/>
                    </a:xfrm>
                    <a:prstGeom prst="rect">
                      <a:avLst/>
                    </a:prstGeom>
                  </pic:spPr>
                </pic:pic>
              </a:graphicData>
            </a:graphic>
          </wp:inline>
        </w:drawing>
      </w:r>
      <w:commentRangeEnd w:id="44"/>
      <w:r w:rsidR="00811C47">
        <w:rPr>
          <w:rStyle w:val="CommentReference"/>
        </w:rPr>
        <w:commentReference w:id="44"/>
      </w:r>
    </w:p>
    <w:p w14:paraId="771CFDA6" w14:textId="77777777" w:rsidR="00993487" w:rsidRDefault="00993487">
      <w:pPr>
        <w:rPr>
          <w:rFonts w:cstheme="minorHAnsi"/>
          <w:lang w:val="en-US"/>
        </w:rPr>
      </w:pPr>
    </w:p>
    <w:p w14:paraId="785D8F7C" w14:textId="65424423" w:rsidR="002779D4" w:rsidRPr="005B7ABA" w:rsidRDefault="00640BB5">
      <w:pPr>
        <w:rPr>
          <w:rFonts w:cstheme="minorHAnsi"/>
          <w:lang w:val="en-US"/>
        </w:rPr>
      </w:pPr>
      <w:ins w:id="45" w:author="Ken Otter" w:date="2023-07-21T15:57:00Z">
        <w:r>
          <w:rPr>
            <w:rFonts w:cstheme="minorHAnsi"/>
            <w:noProof/>
          </w:rPr>
          <mc:AlternateContent>
            <mc:Choice Requires="wps">
              <w:drawing>
                <wp:anchor distT="0" distB="0" distL="114300" distR="114300" simplePos="0" relativeHeight="251659264" behindDoc="0" locked="0" layoutInCell="1" allowOverlap="1" wp14:anchorId="3A3CD9BE" wp14:editId="779DFB06">
                  <wp:simplePos x="0" y="0"/>
                  <wp:positionH relativeFrom="column">
                    <wp:posOffset>2486025</wp:posOffset>
                  </wp:positionH>
                  <wp:positionV relativeFrom="paragraph">
                    <wp:posOffset>374649</wp:posOffset>
                  </wp:positionV>
                  <wp:extent cx="0" cy="1628775"/>
                  <wp:effectExtent l="19050" t="0" r="19050" b="28575"/>
                  <wp:wrapNone/>
                  <wp:docPr id="276830947" name="Straight Connector 1"/>
                  <wp:cNvGraphicFramePr/>
                  <a:graphic xmlns:a="http://schemas.openxmlformats.org/drawingml/2006/main">
                    <a:graphicData uri="http://schemas.microsoft.com/office/word/2010/wordprocessingShape">
                      <wps:wsp>
                        <wps:cNvCnPr/>
                        <wps:spPr>
                          <a:xfrm>
                            <a:off x="0" y="0"/>
                            <a:ext cx="0" cy="1628775"/>
                          </a:xfrm>
                          <a:prstGeom prst="line">
                            <a:avLst/>
                          </a:prstGeom>
                          <a:ln w="3810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62F2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75pt,29.5pt" to="195.75pt,1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" strokecolor="#4472c4 [3204]" strokeweight="3pt">
                  <v:stroke dashstyle="3 1" joinstyle="miter"/>
                </v:line>
              </w:pict>
            </mc:Fallback>
          </mc:AlternateContent>
        </w:r>
      </w:ins>
      <w:r w:rsidR="00C20C74" w:rsidRPr="005B7ABA">
        <w:rPr>
          <w:rFonts w:cstheme="minorHAnsi"/>
          <w:noProof/>
        </w:rPr>
        <w:drawing>
          <wp:inline distT="0" distB="0" distL="0" distR="0" wp14:anchorId="12CFDD5E" wp14:editId="75E7FD3A">
            <wp:extent cx="5943600" cy="219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7735"/>
                    </a:xfrm>
                    <a:prstGeom prst="rect">
                      <a:avLst/>
                    </a:prstGeom>
                    <a:noFill/>
                    <a:ln>
                      <a:noFill/>
                    </a:ln>
                  </pic:spPr>
                </pic:pic>
              </a:graphicData>
            </a:graphic>
          </wp:inline>
        </w:drawing>
      </w:r>
    </w:p>
    <w:p w14:paraId="241E7AA7" w14:textId="77777777" w:rsidR="00993487" w:rsidRDefault="00993487" w:rsidP="00E10825">
      <w:pPr>
        <w:pStyle w:val="Heading1"/>
        <w:rPr>
          <w:lang w:val="en-US"/>
        </w:rPr>
      </w:pPr>
    </w:p>
    <w:p w14:paraId="1C362309" w14:textId="27452EBB" w:rsidR="00E10825" w:rsidRDefault="008B7EEF" w:rsidP="00E10825">
      <w:pPr>
        <w:pStyle w:val="Heading1"/>
        <w:rPr>
          <w:lang w:val="en-US"/>
        </w:rPr>
      </w:pPr>
      <w:r w:rsidRPr="005B7ABA">
        <w:rPr>
          <w:lang w:val="en-US"/>
        </w:rPr>
        <w:t>Discussion</w:t>
      </w:r>
    </w:p>
    <w:p w14:paraId="3CED6FCA" w14:textId="22F24150" w:rsidR="00635396" w:rsidRDefault="00196B80">
      <w:pPr>
        <w:rPr>
          <w:rFonts w:cstheme="minorHAnsi"/>
          <w:lang w:val="en-US"/>
        </w:rPr>
      </w:pPr>
      <w:r w:rsidRPr="005B7ABA">
        <w:rPr>
          <w:rFonts w:cstheme="minorHAnsi"/>
          <w:lang w:val="en-US"/>
        </w:rPr>
        <w:t>In general</w:t>
      </w:r>
      <w:r w:rsidR="00E10825">
        <w:rPr>
          <w:rFonts w:cstheme="minorHAnsi"/>
          <w:lang w:val="en-US"/>
        </w:rPr>
        <w:t>, we got 120 species detected in the JPRF area. S</w:t>
      </w:r>
      <w:r w:rsidRPr="005B7ABA">
        <w:rPr>
          <w:rFonts w:cstheme="minorHAnsi"/>
          <w:lang w:val="en-US"/>
        </w:rPr>
        <w:t xml:space="preserve">ystematic ARU deployment detected more species </w:t>
      </w:r>
      <w:r w:rsidR="00E10825">
        <w:rPr>
          <w:rFonts w:cstheme="minorHAnsi"/>
          <w:lang w:val="en-US"/>
        </w:rPr>
        <w:t xml:space="preserve">(96 species) </w:t>
      </w:r>
      <w:r w:rsidRPr="005B7ABA">
        <w:rPr>
          <w:rFonts w:cstheme="minorHAnsi"/>
          <w:lang w:val="en-US"/>
        </w:rPr>
        <w:t xml:space="preserve">than </w:t>
      </w:r>
      <w:r w:rsidR="005B7ABA">
        <w:rPr>
          <w:rFonts w:cstheme="minorHAnsi"/>
          <w:lang w:val="en-US"/>
        </w:rPr>
        <w:t xml:space="preserve">unsystematic </w:t>
      </w:r>
      <w:r w:rsidRPr="005B7ABA">
        <w:rPr>
          <w:rFonts w:cstheme="minorHAnsi"/>
          <w:lang w:val="en-US"/>
        </w:rPr>
        <w:t>human observers</w:t>
      </w:r>
      <w:r w:rsidR="00E10825">
        <w:rPr>
          <w:rFonts w:cstheme="minorHAnsi"/>
          <w:lang w:val="en-US"/>
        </w:rPr>
        <w:t xml:space="preserve"> (93 species)</w:t>
      </w:r>
      <w:r w:rsidRPr="005B7ABA">
        <w:rPr>
          <w:rFonts w:cstheme="minorHAnsi"/>
          <w:lang w:val="en-US"/>
        </w:rPr>
        <w:t xml:space="preserve">, especially </w:t>
      </w:r>
      <w:r w:rsidR="005B7ABA">
        <w:rPr>
          <w:rFonts w:cstheme="minorHAnsi"/>
          <w:lang w:val="en-US"/>
        </w:rPr>
        <w:t>for</w:t>
      </w:r>
      <w:r w:rsidRPr="005B7ABA">
        <w:rPr>
          <w:rFonts w:cstheme="minorHAnsi"/>
          <w:lang w:val="en-US"/>
        </w:rPr>
        <w:t xml:space="preserve"> passerines, and rare but vocal species (i.e., </w:t>
      </w:r>
      <w:proofErr w:type="gramStart"/>
      <w:r w:rsidRPr="005B7ABA">
        <w:rPr>
          <w:rFonts w:cstheme="minorHAnsi"/>
          <w:lang w:val="en-US"/>
        </w:rPr>
        <w:t>crane</w:t>
      </w:r>
      <w:proofErr w:type="gramEnd"/>
      <w:r w:rsidRPr="005B7ABA">
        <w:rPr>
          <w:rFonts w:cstheme="minorHAnsi"/>
          <w:lang w:val="en-US"/>
        </w:rPr>
        <w:t xml:space="preserve">, owls, woodpeckers). </w:t>
      </w:r>
      <w:commentRangeStart w:id="46"/>
      <w:r w:rsidR="00635396" w:rsidRPr="005B7ABA">
        <w:rPr>
          <w:rFonts w:cstheme="minorHAnsi"/>
          <w:lang w:val="en-US"/>
        </w:rPr>
        <w:t xml:space="preserve">Birds that get missed by ARUs are the ones that </w:t>
      </w:r>
      <w:proofErr w:type="gramStart"/>
      <w:r w:rsidR="00635396" w:rsidRPr="005B7ABA">
        <w:rPr>
          <w:rFonts w:cstheme="minorHAnsi"/>
          <w:lang w:val="en-US"/>
        </w:rPr>
        <w:t>is</w:t>
      </w:r>
      <w:proofErr w:type="gramEnd"/>
      <w:r w:rsidR="00635396" w:rsidRPr="005B7ABA">
        <w:rPr>
          <w:rFonts w:cstheme="minorHAnsi"/>
          <w:lang w:val="en-US"/>
        </w:rPr>
        <w:t xml:space="preserve"> rare (i.e., </w:t>
      </w:r>
      <w:r w:rsidRPr="005B7ABA">
        <w:rPr>
          <w:rFonts w:cstheme="minorHAnsi"/>
          <w:lang w:val="en-US"/>
        </w:rPr>
        <w:t>c</w:t>
      </w:r>
      <w:r w:rsidR="00635396" w:rsidRPr="005B7ABA">
        <w:rPr>
          <w:rFonts w:cstheme="minorHAnsi"/>
          <w:lang w:val="en-US"/>
        </w:rPr>
        <w:t xml:space="preserve">ollared </w:t>
      </w:r>
      <w:r w:rsidRPr="005B7ABA">
        <w:rPr>
          <w:rFonts w:cstheme="minorHAnsi"/>
          <w:lang w:val="en-US"/>
        </w:rPr>
        <w:t>d</w:t>
      </w:r>
      <w:r w:rsidR="00635396" w:rsidRPr="005B7ABA">
        <w:rPr>
          <w:rFonts w:cstheme="minorHAnsi"/>
          <w:lang w:val="en-US"/>
        </w:rPr>
        <w:t xml:space="preserve">ove, </w:t>
      </w:r>
      <w:r w:rsidRPr="005B7ABA">
        <w:rPr>
          <w:rFonts w:cstheme="minorHAnsi"/>
          <w:lang w:val="en-US"/>
        </w:rPr>
        <w:t>p</w:t>
      </w:r>
      <w:r w:rsidR="00635396" w:rsidRPr="005B7ABA">
        <w:rPr>
          <w:rFonts w:cstheme="minorHAnsi"/>
          <w:lang w:val="en-US"/>
        </w:rPr>
        <w:t xml:space="preserve">eregrine </w:t>
      </w:r>
      <w:r w:rsidRPr="005B7ABA">
        <w:rPr>
          <w:rFonts w:cstheme="minorHAnsi"/>
          <w:lang w:val="en-US"/>
        </w:rPr>
        <w:t>f</w:t>
      </w:r>
      <w:r w:rsidR="00635396" w:rsidRPr="005B7ABA">
        <w:rPr>
          <w:rFonts w:cstheme="minorHAnsi"/>
          <w:lang w:val="en-US"/>
        </w:rPr>
        <w:t xml:space="preserve">alcon), </w:t>
      </w:r>
      <w:r w:rsidR="005B7ABA">
        <w:rPr>
          <w:rFonts w:cstheme="minorHAnsi"/>
          <w:lang w:val="en-US"/>
        </w:rPr>
        <w:t xml:space="preserve">or species </w:t>
      </w:r>
      <w:r w:rsidR="00635396" w:rsidRPr="005B7ABA">
        <w:rPr>
          <w:rFonts w:cstheme="minorHAnsi"/>
          <w:lang w:val="en-US"/>
        </w:rPr>
        <w:t>n</w:t>
      </w:r>
      <w:r w:rsidRPr="005B7ABA">
        <w:rPr>
          <w:rFonts w:cstheme="minorHAnsi"/>
          <w:lang w:val="en-US"/>
        </w:rPr>
        <w:t xml:space="preserve">ot making sound frequently </w:t>
      </w:r>
      <w:r w:rsidR="00635396" w:rsidRPr="005B7ABA">
        <w:rPr>
          <w:rFonts w:cstheme="minorHAnsi"/>
          <w:lang w:val="en-US"/>
        </w:rPr>
        <w:t xml:space="preserve">(i.e., bittern, </w:t>
      </w:r>
      <w:r w:rsidRPr="005B7ABA">
        <w:rPr>
          <w:rFonts w:cstheme="minorHAnsi"/>
          <w:lang w:val="en-US"/>
        </w:rPr>
        <w:t xml:space="preserve">ruffed grouse, calliope </w:t>
      </w:r>
      <w:r w:rsidR="00635396" w:rsidRPr="005B7ABA">
        <w:rPr>
          <w:rFonts w:cstheme="minorHAnsi"/>
          <w:lang w:val="en-US"/>
        </w:rPr>
        <w:t>hummingbird),</w:t>
      </w:r>
      <w:r w:rsidRPr="005B7ABA">
        <w:rPr>
          <w:rFonts w:cstheme="minorHAnsi"/>
          <w:lang w:val="en-US"/>
        </w:rPr>
        <w:t xml:space="preserve"> or far away from deployment sites (i.e., grebe, ducks). </w:t>
      </w:r>
      <w:commentRangeEnd w:id="46"/>
      <w:r w:rsidR="0081289E">
        <w:rPr>
          <w:rStyle w:val="CommentReference"/>
        </w:rPr>
        <w:commentReference w:id="46"/>
      </w:r>
    </w:p>
    <w:p w14:paraId="42C0637E" w14:textId="07541FD9" w:rsidR="00E10825" w:rsidRDefault="00E10825">
      <w:pPr>
        <w:rPr>
          <w:rFonts w:cstheme="minorHAnsi"/>
          <w:lang w:val="en-US"/>
        </w:rPr>
      </w:pPr>
      <w:r>
        <w:rPr>
          <w:rFonts w:cstheme="minorHAnsi"/>
          <w:lang w:val="en-US"/>
        </w:rPr>
        <w:t xml:space="preserve">The project has sufficient survey effort (# of ARUs and the ARU days) to capture the species within the area of interest. This is supported by the species accumulation curves across </w:t>
      </w:r>
      <w:proofErr w:type="gramStart"/>
      <w:r>
        <w:rPr>
          <w:rFonts w:cstheme="minorHAnsi"/>
          <w:lang w:val="en-US"/>
        </w:rPr>
        <w:t>sites as a whole, which</w:t>
      </w:r>
      <w:proofErr w:type="gramEnd"/>
      <w:r>
        <w:rPr>
          <w:rFonts w:cstheme="minorHAnsi"/>
          <w:lang w:val="en-US"/>
        </w:rPr>
        <w:t xml:space="preserve"> shows plateaus (flattens). </w:t>
      </w:r>
    </w:p>
    <w:p w14:paraId="5303D556" w14:textId="7F72E9EA" w:rsidR="00DE75A8" w:rsidRDefault="00192476">
      <w:pPr>
        <w:rPr>
          <w:rFonts w:cstheme="minorHAnsi"/>
          <w:lang w:val="en-US"/>
        </w:rPr>
      </w:pPr>
      <w:r>
        <w:rPr>
          <w:rFonts w:cstheme="minorHAnsi"/>
          <w:lang w:val="en-US"/>
        </w:rPr>
        <w:t xml:space="preserve">Separating the </w:t>
      </w:r>
      <w:r w:rsidR="009B6F24">
        <w:rPr>
          <w:rFonts w:cstheme="minorHAnsi"/>
          <w:lang w:val="en-US"/>
        </w:rPr>
        <w:t xml:space="preserve">sites according to the </w:t>
      </w:r>
      <w:r w:rsidR="00C12DEE">
        <w:rPr>
          <w:rFonts w:cstheme="minorHAnsi"/>
          <w:lang w:val="en-US"/>
        </w:rPr>
        <w:t>site attributes, we found the bird richness is higher when the canopy height is lower</w:t>
      </w:r>
      <w:r w:rsidR="00993487">
        <w:rPr>
          <w:rFonts w:cstheme="minorHAnsi"/>
          <w:lang w:val="en-US"/>
        </w:rPr>
        <w:t xml:space="preserve">, closer to water, and older forest age (&gt;80 </w:t>
      </w:r>
      <w:proofErr w:type="spellStart"/>
      <w:r w:rsidR="00993487">
        <w:rPr>
          <w:rFonts w:cstheme="minorHAnsi"/>
          <w:lang w:val="en-US"/>
        </w:rPr>
        <w:t>yr</w:t>
      </w:r>
      <w:proofErr w:type="spellEnd"/>
      <w:r w:rsidR="00993487">
        <w:rPr>
          <w:rFonts w:cstheme="minorHAnsi"/>
          <w:lang w:val="en-US"/>
        </w:rPr>
        <w:t xml:space="preserve">). </w:t>
      </w:r>
      <w:r w:rsidR="00C12DEE">
        <w:rPr>
          <w:rFonts w:cstheme="minorHAnsi"/>
          <w:lang w:val="en-US"/>
        </w:rPr>
        <w:t xml:space="preserve"> </w:t>
      </w:r>
    </w:p>
    <w:p w14:paraId="7684B6BB" w14:textId="77777777" w:rsidR="00DE75A8" w:rsidRDefault="00DE75A8">
      <w:pPr>
        <w:rPr>
          <w:rFonts w:cstheme="minorHAnsi"/>
          <w:lang w:val="en-US"/>
        </w:rPr>
      </w:pPr>
      <w:r>
        <w:rPr>
          <w:rFonts w:cstheme="minorHAnsi"/>
          <w:lang w:val="en-US"/>
        </w:rPr>
        <w:br w:type="page"/>
      </w:r>
    </w:p>
    <w:tbl>
      <w:tblPr>
        <w:tblStyle w:val="TableGrid"/>
        <w:tblW w:w="9634" w:type="dxa"/>
        <w:tblLook w:val="04A0" w:firstRow="1" w:lastRow="0" w:firstColumn="1" w:lastColumn="0" w:noHBand="0" w:noVBand="1"/>
      </w:tblPr>
      <w:tblGrid>
        <w:gridCol w:w="1809"/>
        <w:gridCol w:w="2595"/>
        <w:gridCol w:w="1999"/>
        <w:gridCol w:w="2043"/>
        <w:gridCol w:w="630"/>
        <w:gridCol w:w="914"/>
      </w:tblGrid>
      <w:tr w:rsidR="00DE75A8" w:rsidRPr="00DE75A8" w14:paraId="31A7F043" w14:textId="77777777" w:rsidTr="00DE75A8">
        <w:trPr>
          <w:trHeight w:val="300"/>
        </w:trPr>
        <w:tc>
          <w:tcPr>
            <w:tcW w:w="1453" w:type="dxa"/>
            <w:noWrap/>
            <w:hideMark/>
          </w:tcPr>
          <w:p w14:paraId="7DE1C5AB" w14:textId="77777777" w:rsidR="00DE75A8" w:rsidRPr="00DE75A8" w:rsidRDefault="00DE75A8" w:rsidP="00DE75A8">
            <w:pPr>
              <w:rPr>
                <w:rFonts w:cstheme="minorHAnsi"/>
              </w:rPr>
            </w:pPr>
            <w:r w:rsidRPr="00DE75A8">
              <w:rPr>
                <w:rFonts w:cstheme="minorHAnsi"/>
              </w:rPr>
              <w:t>order</w:t>
            </w:r>
          </w:p>
        </w:tc>
        <w:tc>
          <w:tcPr>
            <w:tcW w:w="2595" w:type="dxa"/>
            <w:noWrap/>
            <w:hideMark/>
          </w:tcPr>
          <w:p w14:paraId="59692AE1" w14:textId="77777777" w:rsidR="00DE75A8" w:rsidRPr="00DE75A8" w:rsidRDefault="00DE75A8" w:rsidP="00DE75A8">
            <w:pPr>
              <w:rPr>
                <w:rFonts w:cstheme="minorHAnsi"/>
              </w:rPr>
            </w:pPr>
            <w:r w:rsidRPr="00DE75A8">
              <w:rPr>
                <w:rFonts w:cstheme="minorHAnsi"/>
              </w:rPr>
              <w:t>family</w:t>
            </w:r>
          </w:p>
        </w:tc>
        <w:tc>
          <w:tcPr>
            <w:tcW w:w="1999" w:type="dxa"/>
            <w:noWrap/>
            <w:hideMark/>
          </w:tcPr>
          <w:p w14:paraId="329EDA06" w14:textId="77777777" w:rsidR="00DE75A8" w:rsidRPr="00DE75A8" w:rsidRDefault="00DE75A8" w:rsidP="00DE75A8">
            <w:pPr>
              <w:rPr>
                <w:rFonts w:cstheme="minorHAnsi"/>
              </w:rPr>
            </w:pPr>
            <w:proofErr w:type="spellStart"/>
            <w:r w:rsidRPr="00DE75A8">
              <w:rPr>
                <w:rFonts w:cstheme="minorHAnsi"/>
              </w:rPr>
              <w:t>common_name</w:t>
            </w:r>
            <w:proofErr w:type="spellEnd"/>
          </w:p>
        </w:tc>
        <w:tc>
          <w:tcPr>
            <w:tcW w:w="2043" w:type="dxa"/>
            <w:noWrap/>
            <w:hideMark/>
          </w:tcPr>
          <w:p w14:paraId="131EDB52" w14:textId="77777777" w:rsidR="00DE75A8" w:rsidRPr="00DE75A8" w:rsidRDefault="00DE75A8" w:rsidP="00DE75A8">
            <w:pPr>
              <w:rPr>
                <w:rFonts w:cstheme="minorHAnsi"/>
              </w:rPr>
            </w:pPr>
            <w:r w:rsidRPr="00DE75A8">
              <w:rPr>
                <w:rFonts w:cstheme="minorHAnsi"/>
              </w:rPr>
              <w:t>scientific name</w:t>
            </w:r>
          </w:p>
        </w:tc>
        <w:tc>
          <w:tcPr>
            <w:tcW w:w="630" w:type="dxa"/>
            <w:noWrap/>
            <w:hideMark/>
          </w:tcPr>
          <w:p w14:paraId="21D082AD" w14:textId="77777777" w:rsidR="00DE75A8" w:rsidRPr="00DE75A8" w:rsidRDefault="00DE75A8">
            <w:pPr>
              <w:rPr>
                <w:rFonts w:cstheme="minorHAnsi"/>
              </w:rPr>
            </w:pPr>
            <w:r w:rsidRPr="00DE75A8">
              <w:rPr>
                <w:rFonts w:cstheme="minorHAnsi"/>
              </w:rPr>
              <w:t>ARU</w:t>
            </w:r>
          </w:p>
        </w:tc>
        <w:tc>
          <w:tcPr>
            <w:tcW w:w="914" w:type="dxa"/>
            <w:noWrap/>
            <w:hideMark/>
          </w:tcPr>
          <w:p w14:paraId="5731EEED" w14:textId="77777777" w:rsidR="00DE75A8" w:rsidRPr="00DE75A8" w:rsidRDefault="00DE75A8">
            <w:pPr>
              <w:rPr>
                <w:rFonts w:cstheme="minorHAnsi"/>
              </w:rPr>
            </w:pPr>
            <w:r w:rsidRPr="00DE75A8">
              <w:rPr>
                <w:rFonts w:cstheme="minorHAnsi"/>
              </w:rPr>
              <w:t>eBird</w:t>
            </w:r>
          </w:p>
        </w:tc>
      </w:tr>
      <w:tr w:rsidR="00DE75A8" w:rsidRPr="00DE75A8" w14:paraId="7440F519" w14:textId="77777777" w:rsidTr="00DE75A8">
        <w:trPr>
          <w:trHeight w:val="300"/>
        </w:trPr>
        <w:tc>
          <w:tcPr>
            <w:tcW w:w="1453" w:type="dxa"/>
            <w:vMerge w:val="restart"/>
            <w:noWrap/>
            <w:hideMark/>
          </w:tcPr>
          <w:p w14:paraId="12B8FEFA" w14:textId="77777777" w:rsidR="00DE75A8" w:rsidRPr="00DE75A8" w:rsidRDefault="00DE75A8" w:rsidP="00DE75A8">
            <w:pPr>
              <w:rPr>
                <w:rFonts w:cstheme="minorHAnsi"/>
              </w:rPr>
            </w:pPr>
            <w:proofErr w:type="spellStart"/>
            <w:r w:rsidRPr="00DE75A8">
              <w:rPr>
                <w:rFonts w:cstheme="minorHAnsi"/>
              </w:rPr>
              <w:t>Accipitriformes</w:t>
            </w:r>
            <w:proofErr w:type="spellEnd"/>
          </w:p>
        </w:tc>
        <w:tc>
          <w:tcPr>
            <w:tcW w:w="2595" w:type="dxa"/>
            <w:vMerge w:val="restart"/>
            <w:noWrap/>
            <w:hideMark/>
          </w:tcPr>
          <w:p w14:paraId="5E1A7EFB" w14:textId="77777777" w:rsidR="00DE75A8" w:rsidRPr="00DE75A8" w:rsidRDefault="00DE75A8" w:rsidP="00DE75A8">
            <w:pPr>
              <w:rPr>
                <w:rFonts w:cstheme="minorHAnsi"/>
              </w:rPr>
            </w:pPr>
            <w:r w:rsidRPr="00DE75A8">
              <w:rPr>
                <w:rFonts w:cstheme="minorHAnsi"/>
              </w:rPr>
              <w:t>Accipitridae (Hawks, Eagles, and Kites)</w:t>
            </w:r>
          </w:p>
        </w:tc>
        <w:tc>
          <w:tcPr>
            <w:tcW w:w="1999" w:type="dxa"/>
            <w:noWrap/>
            <w:hideMark/>
          </w:tcPr>
          <w:p w14:paraId="39864BEF" w14:textId="77777777" w:rsidR="00DE75A8" w:rsidRPr="00DE75A8" w:rsidRDefault="00DE75A8">
            <w:pPr>
              <w:rPr>
                <w:rFonts w:cstheme="minorHAnsi"/>
              </w:rPr>
            </w:pPr>
            <w:r w:rsidRPr="00DE75A8">
              <w:rPr>
                <w:rFonts w:cstheme="minorHAnsi"/>
              </w:rPr>
              <w:t>Bald Eagle</w:t>
            </w:r>
          </w:p>
        </w:tc>
        <w:tc>
          <w:tcPr>
            <w:tcW w:w="2043" w:type="dxa"/>
            <w:noWrap/>
            <w:hideMark/>
          </w:tcPr>
          <w:p w14:paraId="701BE71D" w14:textId="77777777" w:rsidR="00DE75A8" w:rsidRPr="00DE75A8" w:rsidRDefault="00DE75A8">
            <w:pPr>
              <w:rPr>
                <w:rFonts w:cstheme="minorHAnsi"/>
              </w:rPr>
            </w:pPr>
            <w:r w:rsidRPr="00DE75A8">
              <w:rPr>
                <w:rFonts w:cstheme="minorHAnsi"/>
              </w:rPr>
              <w:t>Haliaeetus leucocephalus</w:t>
            </w:r>
          </w:p>
        </w:tc>
        <w:tc>
          <w:tcPr>
            <w:tcW w:w="630" w:type="dxa"/>
            <w:noWrap/>
            <w:hideMark/>
          </w:tcPr>
          <w:p w14:paraId="797E34D3" w14:textId="77777777" w:rsidR="00DE75A8" w:rsidRPr="00DE75A8" w:rsidRDefault="00DE75A8">
            <w:pPr>
              <w:rPr>
                <w:rFonts w:cstheme="minorHAnsi"/>
              </w:rPr>
            </w:pPr>
            <w:r w:rsidRPr="00DE75A8">
              <w:rPr>
                <w:rFonts w:cstheme="minorHAnsi"/>
              </w:rPr>
              <w:t>Y</w:t>
            </w:r>
          </w:p>
        </w:tc>
        <w:tc>
          <w:tcPr>
            <w:tcW w:w="914" w:type="dxa"/>
            <w:noWrap/>
            <w:hideMark/>
          </w:tcPr>
          <w:p w14:paraId="79BD7511" w14:textId="77777777" w:rsidR="00DE75A8" w:rsidRPr="00DE75A8" w:rsidRDefault="00DE75A8">
            <w:pPr>
              <w:rPr>
                <w:rFonts w:cstheme="minorHAnsi"/>
              </w:rPr>
            </w:pPr>
            <w:r w:rsidRPr="00DE75A8">
              <w:rPr>
                <w:rFonts w:cstheme="minorHAnsi"/>
              </w:rPr>
              <w:t>Y</w:t>
            </w:r>
          </w:p>
        </w:tc>
      </w:tr>
      <w:tr w:rsidR="00DE75A8" w:rsidRPr="00DE75A8" w14:paraId="7D7884E8" w14:textId="77777777" w:rsidTr="00DE75A8">
        <w:trPr>
          <w:trHeight w:val="300"/>
        </w:trPr>
        <w:tc>
          <w:tcPr>
            <w:tcW w:w="1453" w:type="dxa"/>
            <w:vMerge/>
            <w:hideMark/>
          </w:tcPr>
          <w:p w14:paraId="7B07BDE2" w14:textId="77777777" w:rsidR="00DE75A8" w:rsidRPr="00DE75A8" w:rsidRDefault="00DE75A8">
            <w:pPr>
              <w:rPr>
                <w:rFonts w:cstheme="minorHAnsi"/>
              </w:rPr>
            </w:pPr>
          </w:p>
        </w:tc>
        <w:tc>
          <w:tcPr>
            <w:tcW w:w="2595" w:type="dxa"/>
            <w:vMerge/>
            <w:hideMark/>
          </w:tcPr>
          <w:p w14:paraId="730C8667" w14:textId="77777777" w:rsidR="00DE75A8" w:rsidRPr="00DE75A8" w:rsidRDefault="00DE75A8">
            <w:pPr>
              <w:rPr>
                <w:rFonts w:cstheme="minorHAnsi"/>
              </w:rPr>
            </w:pPr>
          </w:p>
        </w:tc>
        <w:tc>
          <w:tcPr>
            <w:tcW w:w="1999" w:type="dxa"/>
            <w:noWrap/>
            <w:hideMark/>
          </w:tcPr>
          <w:p w14:paraId="428D0EA3" w14:textId="77777777" w:rsidR="00DE75A8" w:rsidRPr="00DE75A8" w:rsidRDefault="00DE75A8">
            <w:pPr>
              <w:rPr>
                <w:rFonts w:cstheme="minorHAnsi"/>
              </w:rPr>
            </w:pPr>
            <w:r w:rsidRPr="00DE75A8">
              <w:rPr>
                <w:rFonts w:cstheme="minorHAnsi"/>
              </w:rPr>
              <w:t>Broad-winged Hawk</w:t>
            </w:r>
          </w:p>
        </w:tc>
        <w:tc>
          <w:tcPr>
            <w:tcW w:w="2043" w:type="dxa"/>
            <w:noWrap/>
            <w:hideMark/>
          </w:tcPr>
          <w:p w14:paraId="38774860" w14:textId="77777777" w:rsidR="00DE75A8" w:rsidRPr="00DE75A8" w:rsidRDefault="00DE75A8">
            <w:pPr>
              <w:rPr>
                <w:rFonts w:cstheme="minorHAnsi"/>
              </w:rPr>
            </w:pPr>
            <w:r w:rsidRPr="00DE75A8">
              <w:rPr>
                <w:rFonts w:cstheme="minorHAnsi"/>
              </w:rPr>
              <w:t xml:space="preserve">Buteo </w:t>
            </w:r>
            <w:proofErr w:type="spellStart"/>
            <w:r w:rsidRPr="00DE75A8">
              <w:rPr>
                <w:rFonts w:cstheme="minorHAnsi"/>
              </w:rPr>
              <w:t>platypterus</w:t>
            </w:r>
            <w:proofErr w:type="spellEnd"/>
          </w:p>
        </w:tc>
        <w:tc>
          <w:tcPr>
            <w:tcW w:w="630" w:type="dxa"/>
            <w:noWrap/>
            <w:hideMark/>
          </w:tcPr>
          <w:p w14:paraId="53205773" w14:textId="77777777" w:rsidR="00DE75A8" w:rsidRPr="00DE75A8" w:rsidRDefault="00DE75A8">
            <w:pPr>
              <w:rPr>
                <w:rFonts w:cstheme="minorHAnsi"/>
              </w:rPr>
            </w:pPr>
            <w:r w:rsidRPr="00DE75A8">
              <w:rPr>
                <w:rFonts w:cstheme="minorHAnsi"/>
              </w:rPr>
              <w:t>Y</w:t>
            </w:r>
          </w:p>
        </w:tc>
        <w:tc>
          <w:tcPr>
            <w:tcW w:w="914" w:type="dxa"/>
            <w:noWrap/>
            <w:hideMark/>
          </w:tcPr>
          <w:p w14:paraId="1AC7C90C" w14:textId="77777777" w:rsidR="00DE75A8" w:rsidRPr="00DE75A8" w:rsidRDefault="00DE75A8">
            <w:pPr>
              <w:rPr>
                <w:rFonts w:cstheme="minorHAnsi"/>
              </w:rPr>
            </w:pPr>
            <w:r w:rsidRPr="00DE75A8">
              <w:rPr>
                <w:rFonts w:cstheme="minorHAnsi"/>
              </w:rPr>
              <w:t>Y</w:t>
            </w:r>
          </w:p>
        </w:tc>
      </w:tr>
      <w:tr w:rsidR="00DE75A8" w:rsidRPr="00DE75A8" w14:paraId="088D76AF" w14:textId="77777777" w:rsidTr="00DE75A8">
        <w:trPr>
          <w:trHeight w:val="300"/>
        </w:trPr>
        <w:tc>
          <w:tcPr>
            <w:tcW w:w="1453" w:type="dxa"/>
            <w:vMerge/>
            <w:hideMark/>
          </w:tcPr>
          <w:p w14:paraId="138FB74A" w14:textId="77777777" w:rsidR="00DE75A8" w:rsidRPr="00DE75A8" w:rsidRDefault="00DE75A8">
            <w:pPr>
              <w:rPr>
                <w:rFonts w:cstheme="minorHAnsi"/>
              </w:rPr>
            </w:pPr>
          </w:p>
        </w:tc>
        <w:tc>
          <w:tcPr>
            <w:tcW w:w="2595" w:type="dxa"/>
            <w:vMerge/>
            <w:hideMark/>
          </w:tcPr>
          <w:p w14:paraId="0B7740DE" w14:textId="77777777" w:rsidR="00DE75A8" w:rsidRPr="00DE75A8" w:rsidRDefault="00DE75A8">
            <w:pPr>
              <w:rPr>
                <w:rFonts w:cstheme="minorHAnsi"/>
              </w:rPr>
            </w:pPr>
          </w:p>
        </w:tc>
        <w:tc>
          <w:tcPr>
            <w:tcW w:w="1999" w:type="dxa"/>
            <w:noWrap/>
            <w:hideMark/>
          </w:tcPr>
          <w:p w14:paraId="790033DA" w14:textId="77777777" w:rsidR="00DE75A8" w:rsidRPr="00DE75A8" w:rsidRDefault="00DE75A8">
            <w:pPr>
              <w:rPr>
                <w:rFonts w:cstheme="minorHAnsi"/>
              </w:rPr>
            </w:pPr>
            <w:r w:rsidRPr="00DE75A8">
              <w:rPr>
                <w:rFonts w:cstheme="minorHAnsi"/>
              </w:rPr>
              <w:t>Northern Goshawk</w:t>
            </w:r>
          </w:p>
        </w:tc>
        <w:tc>
          <w:tcPr>
            <w:tcW w:w="2043" w:type="dxa"/>
            <w:noWrap/>
            <w:hideMark/>
          </w:tcPr>
          <w:p w14:paraId="17D21CAC" w14:textId="77777777" w:rsidR="00DE75A8" w:rsidRPr="00DE75A8" w:rsidRDefault="00DE75A8">
            <w:pPr>
              <w:rPr>
                <w:rFonts w:cstheme="minorHAnsi"/>
              </w:rPr>
            </w:pPr>
            <w:r w:rsidRPr="00DE75A8">
              <w:rPr>
                <w:rFonts w:cstheme="minorHAnsi"/>
              </w:rPr>
              <w:t xml:space="preserve">Accipiter </w:t>
            </w:r>
            <w:proofErr w:type="spellStart"/>
            <w:r w:rsidRPr="00DE75A8">
              <w:rPr>
                <w:rFonts w:cstheme="minorHAnsi"/>
              </w:rPr>
              <w:t>gentilis</w:t>
            </w:r>
            <w:proofErr w:type="spellEnd"/>
          </w:p>
        </w:tc>
        <w:tc>
          <w:tcPr>
            <w:tcW w:w="630" w:type="dxa"/>
            <w:noWrap/>
            <w:hideMark/>
          </w:tcPr>
          <w:p w14:paraId="72A2AA4E" w14:textId="77777777" w:rsidR="00DE75A8" w:rsidRPr="00DE75A8" w:rsidRDefault="00DE75A8">
            <w:pPr>
              <w:rPr>
                <w:rFonts w:cstheme="minorHAnsi"/>
              </w:rPr>
            </w:pPr>
            <w:r w:rsidRPr="00DE75A8">
              <w:rPr>
                <w:rFonts w:cstheme="minorHAnsi"/>
              </w:rPr>
              <w:t>Y</w:t>
            </w:r>
          </w:p>
        </w:tc>
        <w:tc>
          <w:tcPr>
            <w:tcW w:w="914" w:type="dxa"/>
            <w:noWrap/>
            <w:hideMark/>
          </w:tcPr>
          <w:p w14:paraId="656C5889" w14:textId="77777777" w:rsidR="00DE75A8" w:rsidRPr="00DE75A8" w:rsidRDefault="00DE75A8">
            <w:pPr>
              <w:rPr>
                <w:rFonts w:cstheme="minorHAnsi"/>
              </w:rPr>
            </w:pPr>
            <w:r w:rsidRPr="00DE75A8">
              <w:rPr>
                <w:rFonts w:cstheme="minorHAnsi"/>
              </w:rPr>
              <w:t>Y</w:t>
            </w:r>
          </w:p>
        </w:tc>
      </w:tr>
      <w:tr w:rsidR="00DE75A8" w:rsidRPr="00DE75A8" w14:paraId="39F1C15E" w14:textId="77777777" w:rsidTr="00DE75A8">
        <w:trPr>
          <w:trHeight w:val="300"/>
        </w:trPr>
        <w:tc>
          <w:tcPr>
            <w:tcW w:w="1453" w:type="dxa"/>
            <w:vMerge/>
            <w:hideMark/>
          </w:tcPr>
          <w:p w14:paraId="360ED52B" w14:textId="77777777" w:rsidR="00DE75A8" w:rsidRPr="00DE75A8" w:rsidRDefault="00DE75A8">
            <w:pPr>
              <w:rPr>
                <w:rFonts w:cstheme="minorHAnsi"/>
              </w:rPr>
            </w:pPr>
          </w:p>
        </w:tc>
        <w:tc>
          <w:tcPr>
            <w:tcW w:w="2595" w:type="dxa"/>
            <w:vMerge/>
            <w:hideMark/>
          </w:tcPr>
          <w:p w14:paraId="721491EF" w14:textId="77777777" w:rsidR="00DE75A8" w:rsidRPr="00DE75A8" w:rsidRDefault="00DE75A8">
            <w:pPr>
              <w:rPr>
                <w:rFonts w:cstheme="minorHAnsi"/>
              </w:rPr>
            </w:pPr>
          </w:p>
        </w:tc>
        <w:tc>
          <w:tcPr>
            <w:tcW w:w="1999" w:type="dxa"/>
            <w:noWrap/>
            <w:hideMark/>
          </w:tcPr>
          <w:p w14:paraId="1A2F6A53" w14:textId="77777777" w:rsidR="00DE75A8" w:rsidRPr="00DE75A8" w:rsidRDefault="00DE75A8">
            <w:pPr>
              <w:rPr>
                <w:rFonts w:cstheme="minorHAnsi"/>
              </w:rPr>
            </w:pPr>
            <w:r w:rsidRPr="00DE75A8">
              <w:rPr>
                <w:rFonts w:cstheme="minorHAnsi"/>
              </w:rPr>
              <w:t>Sharp-shinned Hawk</w:t>
            </w:r>
          </w:p>
        </w:tc>
        <w:tc>
          <w:tcPr>
            <w:tcW w:w="2043" w:type="dxa"/>
            <w:noWrap/>
            <w:hideMark/>
          </w:tcPr>
          <w:p w14:paraId="280EA63B" w14:textId="77777777" w:rsidR="00DE75A8" w:rsidRPr="00DE75A8" w:rsidRDefault="00DE75A8">
            <w:pPr>
              <w:rPr>
                <w:rFonts w:cstheme="minorHAnsi"/>
              </w:rPr>
            </w:pPr>
            <w:r w:rsidRPr="00DE75A8">
              <w:rPr>
                <w:rFonts w:cstheme="minorHAnsi"/>
              </w:rPr>
              <w:t>Accipiter striatus</w:t>
            </w:r>
          </w:p>
        </w:tc>
        <w:tc>
          <w:tcPr>
            <w:tcW w:w="630" w:type="dxa"/>
            <w:noWrap/>
            <w:hideMark/>
          </w:tcPr>
          <w:p w14:paraId="550BE220" w14:textId="77777777" w:rsidR="00DE75A8" w:rsidRPr="00DE75A8" w:rsidRDefault="00DE75A8">
            <w:pPr>
              <w:rPr>
                <w:rFonts w:cstheme="minorHAnsi"/>
              </w:rPr>
            </w:pPr>
            <w:r w:rsidRPr="00DE75A8">
              <w:rPr>
                <w:rFonts w:cstheme="minorHAnsi"/>
              </w:rPr>
              <w:t>Y</w:t>
            </w:r>
          </w:p>
        </w:tc>
        <w:tc>
          <w:tcPr>
            <w:tcW w:w="914" w:type="dxa"/>
            <w:noWrap/>
            <w:hideMark/>
          </w:tcPr>
          <w:p w14:paraId="43EEC469" w14:textId="77777777" w:rsidR="00DE75A8" w:rsidRPr="00DE75A8" w:rsidRDefault="00DE75A8">
            <w:pPr>
              <w:rPr>
                <w:rFonts w:cstheme="minorHAnsi"/>
              </w:rPr>
            </w:pPr>
            <w:r w:rsidRPr="00DE75A8">
              <w:rPr>
                <w:rFonts w:cstheme="minorHAnsi"/>
              </w:rPr>
              <w:t>N</w:t>
            </w:r>
          </w:p>
        </w:tc>
      </w:tr>
      <w:tr w:rsidR="00DE75A8" w:rsidRPr="00DE75A8" w14:paraId="5D5C251F" w14:textId="77777777" w:rsidTr="00DE75A8">
        <w:trPr>
          <w:trHeight w:val="300"/>
        </w:trPr>
        <w:tc>
          <w:tcPr>
            <w:tcW w:w="1453" w:type="dxa"/>
            <w:vMerge/>
            <w:hideMark/>
          </w:tcPr>
          <w:p w14:paraId="0A940918" w14:textId="77777777" w:rsidR="00DE75A8" w:rsidRPr="00DE75A8" w:rsidRDefault="00DE75A8">
            <w:pPr>
              <w:rPr>
                <w:rFonts w:cstheme="minorHAnsi"/>
              </w:rPr>
            </w:pPr>
          </w:p>
        </w:tc>
        <w:tc>
          <w:tcPr>
            <w:tcW w:w="2595" w:type="dxa"/>
            <w:vMerge/>
            <w:hideMark/>
          </w:tcPr>
          <w:p w14:paraId="6C2D9E4E" w14:textId="77777777" w:rsidR="00DE75A8" w:rsidRPr="00DE75A8" w:rsidRDefault="00DE75A8">
            <w:pPr>
              <w:rPr>
                <w:rFonts w:cstheme="minorHAnsi"/>
              </w:rPr>
            </w:pPr>
          </w:p>
        </w:tc>
        <w:tc>
          <w:tcPr>
            <w:tcW w:w="1999" w:type="dxa"/>
            <w:noWrap/>
            <w:hideMark/>
          </w:tcPr>
          <w:p w14:paraId="2D1F0635" w14:textId="77777777" w:rsidR="00DE75A8" w:rsidRPr="00DE75A8" w:rsidRDefault="00DE75A8">
            <w:pPr>
              <w:rPr>
                <w:rFonts w:cstheme="minorHAnsi"/>
              </w:rPr>
            </w:pPr>
            <w:r w:rsidRPr="00DE75A8">
              <w:rPr>
                <w:rFonts w:cstheme="minorHAnsi"/>
              </w:rPr>
              <w:t>Northern Harrier</w:t>
            </w:r>
          </w:p>
        </w:tc>
        <w:tc>
          <w:tcPr>
            <w:tcW w:w="2043" w:type="dxa"/>
            <w:noWrap/>
            <w:hideMark/>
          </w:tcPr>
          <w:p w14:paraId="1A3DDA13" w14:textId="77777777" w:rsidR="00DE75A8" w:rsidRPr="00DE75A8" w:rsidRDefault="00DE75A8">
            <w:pPr>
              <w:rPr>
                <w:rFonts w:cstheme="minorHAnsi"/>
              </w:rPr>
            </w:pPr>
            <w:r w:rsidRPr="00DE75A8">
              <w:rPr>
                <w:rFonts w:cstheme="minorHAnsi"/>
              </w:rPr>
              <w:t xml:space="preserve">Circus </w:t>
            </w:r>
            <w:proofErr w:type="spellStart"/>
            <w:r w:rsidRPr="00DE75A8">
              <w:rPr>
                <w:rFonts w:cstheme="minorHAnsi"/>
              </w:rPr>
              <w:t>hudsonius</w:t>
            </w:r>
            <w:proofErr w:type="spellEnd"/>
          </w:p>
        </w:tc>
        <w:tc>
          <w:tcPr>
            <w:tcW w:w="630" w:type="dxa"/>
            <w:noWrap/>
            <w:hideMark/>
          </w:tcPr>
          <w:p w14:paraId="51E3D4EE" w14:textId="77777777" w:rsidR="00DE75A8" w:rsidRPr="00DE75A8" w:rsidRDefault="00DE75A8">
            <w:pPr>
              <w:rPr>
                <w:rFonts w:cstheme="minorHAnsi"/>
              </w:rPr>
            </w:pPr>
            <w:r w:rsidRPr="00DE75A8">
              <w:rPr>
                <w:rFonts w:cstheme="minorHAnsi"/>
              </w:rPr>
              <w:t>N</w:t>
            </w:r>
          </w:p>
        </w:tc>
        <w:tc>
          <w:tcPr>
            <w:tcW w:w="914" w:type="dxa"/>
            <w:noWrap/>
            <w:hideMark/>
          </w:tcPr>
          <w:p w14:paraId="2C6C99FC" w14:textId="77777777" w:rsidR="00DE75A8" w:rsidRPr="00DE75A8" w:rsidRDefault="00DE75A8">
            <w:pPr>
              <w:rPr>
                <w:rFonts w:cstheme="minorHAnsi"/>
              </w:rPr>
            </w:pPr>
            <w:r w:rsidRPr="00DE75A8">
              <w:rPr>
                <w:rFonts w:cstheme="minorHAnsi"/>
              </w:rPr>
              <w:t>Y</w:t>
            </w:r>
          </w:p>
        </w:tc>
      </w:tr>
      <w:tr w:rsidR="00DE75A8" w:rsidRPr="00DE75A8" w14:paraId="20029D58" w14:textId="77777777" w:rsidTr="00DE75A8">
        <w:trPr>
          <w:trHeight w:val="300"/>
        </w:trPr>
        <w:tc>
          <w:tcPr>
            <w:tcW w:w="1453" w:type="dxa"/>
            <w:vMerge/>
            <w:hideMark/>
          </w:tcPr>
          <w:p w14:paraId="33090887" w14:textId="77777777" w:rsidR="00DE75A8" w:rsidRPr="00DE75A8" w:rsidRDefault="00DE75A8">
            <w:pPr>
              <w:rPr>
                <w:rFonts w:cstheme="minorHAnsi"/>
              </w:rPr>
            </w:pPr>
          </w:p>
        </w:tc>
        <w:tc>
          <w:tcPr>
            <w:tcW w:w="2595" w:type="dxa"/>
            <w:vMerge/>
            <w:hideMark/>
          </w:tcPr>
          <w:p w14:paraId="7C98FCF4" w14:textId="77777777" w:rsidR="00DE75A8" w:rsidRPr="00DE75A8" w:rsidRDefault="00DE75A8">
            <w:pPr>
              <w:rPr>
                <w:rFonts w:cstheme="minorHAnsi"/>
              </w:rPr>
            </w:pPr>
          </w:p>
        </w:tc>
        <w:tc>
          <w:tcPr>
            <w:tcW w:w="1999" w:type="dxa"/>
            <w:noWrap/>
            <w:hideMark/>
          </w:tcPr>
          <w:p w14:paraId="142D1BA6" w14:textId="77777777" w:rsidR="00DE75A8" w:rsidRPr="00DE75A8" w:rsidRDefault="00DE75A8">
            <w:pPr>
              <w:rPr>
                <w:rFonts w:cstheme="minorHAnsi"/>
              </w:rPr>
            </w:pPr>
            <w:r w:rsidRPr="00DE75A8">
              <w:rPr>
                <w:rFonts w:cstheme="minorHAnsi"/>
              </w:rPr>
              <w:t>Red-tailed Hawk</w:t>
            </w:r>
          </w:p>
        </w:tc>
        <w:tc>
          <w:tcPr>
            <w:tcW w:w="2043" w:type="dxa"/>
            <w:noWrap/>
            <w:hideMark/>
          </w:tcPr>
          <w:p w14:paraId="218A5E49" w14:textId="77777777" w:rsidR="00DE75A8" w:rsidRPr="00DE75A8" w:rsidRDefault="00DE75A8">
            <w:pPr>
              <w:rPr>
                <w:rFonts w:cstheme="minorHAnsi"/>
              </w:rPr>
            </w:pPr>
            <w:r w:rsidRPr="00DE75A8">
              <w:rPr>
                <w:rFonts w:cstheme="minorHAnsi"/>
              </w:rPr>
              <w:t xml:space="preserve">Buteo </w:t>
            </w:r>
            <w:proofErr w:type="spellStart"/>
            <w:r w:rsidRPr="00DE75A8">
              <w:rPr>
                <w:rFonts w:cstheme="minorHAnsi"/>
              </w:rPr>
              <w:t>jamaicensis</w:t>
            </w:r>
            <w:proofErr w:type="spellEnd"/>
          </w:p>
        </w:tc>
        <w:tc>
          <w:tcPr>
            <w:tcW w:w="630" w:type="dxa"/>
            <w:noWrap/>
            <w:hideMark/>
          </w:tcPr>
          <w:p w14:paraId="544FEC16" w14:textId="77777777" w:rsidR="00DE75A8" w:rsidRPr="00DE75A8" w:rsidRDefault="00DE75A8">
            <w:pPr>
              <w:rPr>
                <w:rFonts w:cstheme="minorHAnsi"/>
              </w:rPr>
            </w:pPr>
            <w:r w:rsidRPr="00DE75A8">
              <w:rPr>
                <w:rFonts w:cstheme="minorHAnsi"/>
              </w:rPr>
              <w:t>N</w:t>
            </w:r>
          </w:p>
        </w:tc>
        <w:tc>
          <w:tcPr>
            <w:tcW w:w="914" w:type="dxa"/>
            <w:noWrap/>
            <w:hideMark/>
          </w:tcPr>
          <w:p w14:paraId="1920F278" w14:textId="77777777" w:rsidR="00DE75A8" w:rsidRPr="00DE75A8" w:rsidRDefault="00DE75A8">
            <w:pPr>
              <w:rPr>
                <w:rFonts w:cstheme="minorHAnsi"/>
              </w:rPr>
            </w:pPr>
            <w:r w:rsidRPr="00DE75A8">
              <w:rPr>
                <w:rFonts w:cstheme="minorHAnsi"/>
              </w:rPr>
              <w:t>Y</w:t>
            </w:r>
          </w:p>
        </w:tc>
      </w:tr>
      <w:tr w:rsidR="00DE75A8" w:rsidRPr="00DE75A8" w14:paraId="6C2D1AB3" w14:textId="77777777" w:rsidTr="00DE75A8">
        <w:trPr>
          <w:trHeight w:val="300"/>
        </w:trPr>
        <w:tc>
          <w:tcPr>
            <w:tcW w:w="1453" w:type="dxa"/>
            <w:vMerge/>
            <w:hideMark/>
          </w:tcPr>
          <w:p w14:paraId="1F5AF1D7" w14:textId="77777777" w:rsidR="00DE75A8" w:rsidRPr="00DE75A8" w:rsidRDefault="00DE75A8">
            <w:pPr>
              <w:rPr>
                <w:rFonts w:cstheme="minorHAnsi"/>
              </w:rPr>
            </w:pPr>
          </w:p>
        </w:tc>
        <w:tc>
          <w:tcPr>
            <w:tcW w:w="2595" w:type="dxa"/>
            <w:noWrap/>
            <w:hideMark/>
          </w:tcPr>
          <w:p w14:paraId="7EFC99C5" w14:textId="77777777" w:rsidR="00DE75A8" w:rsidRPr="00DE75A8" w:rsidRDefault="00DE75A8" w:rsidP="00DE75A8">
            <w:pPr>
              <w:rPr>
                <w:rFonts w:cstheme="minorHAnsi"/>
              </w:rPr>
            </w:pPr>
            <w:proofErr w:type="spellStart"/>
            <w:r w:rsidRPr="00DE75A8">
              <w:rPr>
                <w:rFonts w:cstheme="minorHAnsi"/>
              </w:rPr>
              <w:t>Pandionidae</w:t>
            </w:r>
            <w:proofErr w:type="spellEnd"/>
            <w:r w:rsidRPr="00DE75A8">
              <w:rPr>
                <w:rFonts w:cstheme="minorHAnsi"/>
              </w:rPr>
              <w:t xml:space="preserve"> (Osprey)</w:t>
            </w:r>
          </w:p>
        </w:tc>
        <w:tc>
          <w:tcPr>
            <w:tcW w:w="1999" w:type="dxa"/>
            <w:noWrap/>
            <w:hideMark/>
          </w:tcPr>
          <w:p w14:paraId="3BA42483" w14:textId="77777777" w:rsidR="00DE75A8" w:rsidRPr="00DE75A8" w:rsidRDefault="00DE75A8">
            <w:pPr>
              <w:rPr>
                <w:rFonts w:cstheme="minorHAnsi"/>
              </w:rPr>
            </w:pPr>
            <w:r w:rsidRPr="00DE75A8">
              <w:rPr>
                <w:rFonts w:cstheme="minorHAnsi"/>
              </w:rPr>
              <w:t>Osprey</w:t>
            </w:r>
          </w:p>
        </w:tc>
        <w:tc>
          <w:tcPr>
            <w:tcW w:w="2043" w:type="dxa"/>
            <w:noWrap/>
            <w:hideMark/>
          </w:tcPr>
          <w:p w14:paraId="23197881" w14:textId="77777777" w:rsidR="00DE75A8" w:rsidRPr="00DE75A8" w:rsidRDefault="00DE75A8">
            <w:pPr>
              <w:rPr>
                <w:rFonts w:cstheme="minorHAnsi"/>
              </w:rPr>
            </w:pPr>
            <w:r w:rsidRPr="00DE75A8">
              <w:rPr>
                <w:rFonts w:cstheme="minorHAnsi"/>
              </w:rPr>
              <w:t>Pandion haliaetus</w:t>
            </w:r>
          </w:p>
        </w:tc>
        <w:tc>
          <w:tcPr>
            <w:tcW w:w="630" w:type="dxa"/>
            <w:noWrap/>
            <w:hideMark/>
          </w:tcPr>
          <w:p w14:paraId="2330A835" w14:textId="77777777" w:rsidR="00DE75A8" w:rsidRPr="00DE75A8" w:rsidRDefault="00DE75A8">
            <w:pPr>
              <w:rPr>
                <w:rFonts w:cstheme="minorHAnsi"/>
              </w:rPr>
            </w:pPr>
            <w:r w:rsidRPr="00DE75A8">
              <w:rPr>
                <w:rFonts w:cstheme="minorHAnsi"/>
              </w:rPr>
              <w:t>Y</w:t>
            </w:r>
          </w:p>
        </w:tc>
        <w:tc>
          <w:tcPr>
            <w:tcW w:w="914" w:type="dxa"/>
            <w:noWrap/>
            <w:hideMark/>
          </w:tcPr>
          <w:p w14:paraId="1CB1CDB3" w14:textId="77777777" w:rsidR="00DE75A8" w:rsidRPr="00DE75A8" w:rsidRDefault="00DE75A8">
            <w:pPr>
              <w:rPr>
                <w:rFonts w:cstheme="minorHAnsi"/>
              </w:rPr>
            </w:pPr>
            <w:r w:rsidRPr="00DE75A8">
              <w:rPr>
                <w:rFonts w:cstheme="minorHAnsi"/>
              </w:rPr>
              <w:t>Y</w:t>
            </w:r>
          </w:p>
        </w:tc>
      </w:tr>
      <w:tr w:rsidR="00DE75A8" w:rsidRPr="00DE75A8" w14:paraId="7C0B6469" w14:textId="77777777" w:rsidTr="00DE75A8">
        <w:trPr>
          <w:trHeight w:val="300"/>
        </w:trPr>
        <w:tc>
          <w:tcPr>
            <w:tcW w:w="1453" w:type="dxa"/>
            <w:vMerge w:val="restart"/>
            <w:noWrap/>
            <w:hideMark/>
          </w:tcPr>
          <w:p w14:paraId="19663A98" w14:textId="77777777" w:rsidR="00DE75A8" w:rsidRPr="00DE75A8" w:rsidRDefault="00DE75A8" w:rsidP="00DE75A8">
            <w:pPr>
              <w:rPr>
                <w:rFonts w:cstheme="minorHAnsi"/>
              </w:rPr>
            </w:pPr>
            <w:r w:rsidRPr="00DE75A8">
              <w:rPr>
                <w:rFonts w:cstheme="minorHAnsi"/>
              </w:rPr>
              <w:t>Anseriformes</w:t>
            </w:r>
          </w:p>
        </w:tc>
        <w:tc>
          <w:tcPr>
            <w:tcW w:w="2595" w:type="dxa"/>
            <w:vMerge w:val="restart"/>
            <w:noWrap/>
            <w:hideMark/>
          </w:tcPr>
          <w:p w14:paraId="01E28C8C" w14:textId="77777777" w:rsidR="00DE75A8" w:rsidRPr="00DE75A8" w:rsidRDefault="00DE75A8" w:rsidP="00DE75A8">
            <w:pPr>
              <w:rPr>
                <w:rFonts w:cstheme="minorHAnsi"/>
              </w:rPr>
            </w:pPr>
            <w:r w:rsidRPr="00DE75A8">
              <w:rPr>
                <w:rFonts w:cstheme="minorHAnsi"/>
              </w:rPr>
              <w:t>Anatidae (Ducks, Geese, and Waterfowl)</w:t>
            </w:r>
          </w:p>
        </w:tc>
        <w:tc>
          <w:tcPr>
            <w:tcW w:w="1999" w:type="dxa"/>
            <w:noWrap/>
            <w:hideMark/>
          </w:tcPr>
          <w:p w14:paraId="6B369A98" w14:textId="77777777" w:rsidR="00DE75A8" w:rsidRPr="00DE75A8" w:rsidRDefault="00DE75A8">
            <w:pPr>
              <w:rPr>
                <w:rFonts w:cstheme="minorHAnsi"/>
              </w:rPr>
            </w:pPr>
            <w:r w:rsidRPr="00DE75A8">
              <w:rPr>
                <w:rFonts w:cstheme="minorHAnsi"/>
              </w:rPr>
              <w:t>American Wigeon</w:t>
            </w:r>
          </w:p>
        </w:tc>
        <w:tc>
          <w:tcPr>
            <w:tcW w:w="2043" w:type="dxa"/>
            <w:noWrap/>
            <w:hideMark/>
          </w:tcPr>
          <w:p w14:paraId="28D59ADB" w14:textId="77777777" w:rsidR="00DE75A8" w:rsidRPr="00DE75A8" w:rsidRDefault="00DE75A8">
            <w:pPr>
              <w:rPr>
                <w:rFonts w:cstheme="minorHAnsi"/>
              </w:rPr>
            </w:pPr>
            <w:proofErr w:type="spellStart"/>
            <w:r w:rsidRPr="00DE75A8">
              <w:rPr>
                <w:rFonts w:cstheme="minorHAnsi"/>
              </w:rPr>
              <w:t>Mareca</w:t>
            </w:r>
            <w:proofErr w:type="spellEnd"/>
            <w:r w:rsidRPr="00DE75A8">
              <w:rPr>
                <w:rFonts w:cstheme="minorHAnsi"/>
              </w:rPr>
              <w:t xml:space="preserve"> americana</w:t>
            </w:r>
          </w:p>
        </w:tc>
        <w:tc>
          <w:tcPr>
            <w:tcW w:w="630" w:type="dxa"/>
            <w:noWrap/>
            <w:hideMark/>
          </w:tcPr>
          <w:p w14:paraId="25A281AD" w14:textId="77777777" w:rsidR="00DE75A8" w:rsidRPr="00DE75A8" w:rsidRDefault="00DE75A8">
            <w:pPr>
              <w:rPr>
                <w:rFonts w:cstheme="minorHAnsi"/>
              </w:rPr>
            </w:pPr>
            <w:r w:rsidRPr="00DE75A8">
              <w:rPr>
                <w:rFonts w:cstheme="minorHAnsi"/>
              </w:rPr>
              <w:t>Y</w:t>
            </w:r>
          </w:p>
        </w:tc>
        <w:tc>
          <w:tcPr>
            <w:tcW w:w="914" w:type="dxa"/>
            <w:noWrap/>
            <w:hideMark/>
          </w:tcPr>
          <w:p w14:paraId="66559393" w14:textId="77777777" w:rsidR="00DE75A8" w:rsidRPr="00DE75A8" w:rsidRDefault="00DE75A8">
            <w:pPr>
              <w:rPr>
                <w:rFonts w:cstheme="minorHAnsi"/>
              </w:rPr>
            </w:pPr>
            <w:r w:rsidRPr="00DE75A8">
              <w:rPr>
                <w:rFonts w:cstheme="minorHAnsi"/>
              </w:rPr>
              <w:t>N</w:t>
            </w:r>
          </w:p>
        </w:tc>
      </w:tr>
      <w:tr w:rsidR="00DE75A8" w:rsidRPr="00DE75A8" w14:paraId="5EFABD64" w14:textId="77777777" w:rsidTr="00DE75A8">
        <w:trPr>
          <w:trHeight w:val="300"/>
        </w:trPr>
        <w:tc>
          <w:tcPr>
            <w:tcW w:w="1453" w:type="dxa"/>
            <w:vMerge/>
            <w:hideMark/>
          </w:tcPr>
          <w:p w14:paraId="5C181391" w14:textId="77777777" w:rsidR="00DE75A8" w:rsidRPr="00DE75A8" w:rsidRDefault="00DE75A8">
            <w:pPr>
              <w:rPr>
                <w:rFonts w:cstheme="minorHAnsi"/>
              </w:rPr>
            </w:pPr>
          </w:p>
        </w:tc>
        <w:tc>
          <w:tcPr>
            <w:tcW w:w="2595" w:type="dxa"/>
            <w:vMerge/>
            <w:hideMark/>
          </w:tcPr>
          <w:p w14:paraId="22B39298" w14:textId="77777777" w:rsidR="00DE75A8" w:rsidRPr="00DE75A8" w:rsidRDefault="00DE75A8">
            <w:pPr>
              <w:rPr>
                <w:rFonts w:cstheme="minorHAnsi"/>
              </w:rPr>
            </w:pPr>
          </w:p>
        </w:tc>
        <w:tc>
          <w:tcPr>
            <w:tcW w:w="1999" w:type="dxa"/>
            <w:noWrap/>
            <w:hideMark/>
          </w:tcPr>
          <w:p w14:paraId="5E0BA0CB" w14:textId="77777777" w:rsidR="00DE75A8" w:rsidRPr="00DE75A8" w:rsidRDefault="00DE75A8">
            <w:pPr>
              <w:rPr>
                <w:rFonts w:cstheme="minorHAnsi"/>
              </w:rPr>
            </w:pPr>
            <w:r w:rsidRPr="00DE75A8">
              <w:rPr>
                <w:rFonts w:cstheme="minorHAnsi"/>
              </w:rPr>
              <w:t>Canada Goose</w:t>
            </w:r>
          </w:p>
        </w:tc>
        <w:tc>
          <w:tcPr>
            <w:tcW w:w="2043" w:type="dxa"/>
            <w:noWrap/>
            <w:hideMark/>
          </w:tcPr>
          <w:p w14:paraId="7F2461D6" w14:textId="77777777" w:rsidR="00DE75A8" w:rsidRPr="00DE75A8" w:rsidRDefault="00DE75A8">
            <w:pPr>
              <w:rPr>
                <w:rFonts w:cstheme="minorHAnsi"/>
              </w:rPr>
            </w:pPr>
            <w:r w:rsidRPr="00DE75A8">
              <w:rPr>
                <w:rFonts w:cstheme="minorHAnsi"/>
              </w:rPr>
              <w:t>Branta canadensis</w:t>
            </w:r>
          </w:p>
        </w:tc>
        <w:tc>
          <w:tcPr>
            <w:tcW w:w="630" w:type="dxa"/>
            <w:noWrap/>
            <w:hideMark/>
          </w:tcPr>
          <w:p w14:paraId="31CA43A2" w14:textId="77777777" w:rsidR="00DE75A8" w:rsidRPr="00DE75A8" w:rsidRDefault="00DE75A8">
            <w:pPr>
              <w:rPr>
                <w:rFonts w:cstheme="minorHAnsi"/>
              </w:rPr>
            </w:pPr>
            <w:r w:rsidRPr="00DE75A8">
              <w:rPr>
                <w:rFonts w:cstheme="minorHAnsi"/>
              </w:rPr>
              <w:t>Y</w:t>
            </w:r>
          </w:p>
        </w:tc>
        <w:tc>
          <w:tcPr>
            <w:tcW w:w="914" w:type="dxa"/>
            <w:noWrap/>
            <w:hideMark/>
          </w:tcPr>
          <w:p w14:paraId="37915F1D" w14:textId="77777777" w:rsidR="00DE75A8" w:rsidRPr="00DE75A8" w:rsidRDefault="00DE75A8">
            <w:pPr>
              <w:rPr>
                <w:rFonts w:cstheme="minorHAnsi"/>
              </w:rPr>
            </w:pPr>
            <w:r w:rsidRPr="00DE75A8">
              <w:rPr>
                <w:rFonts w:cstheme="minorHAnsi"/>
              </w:rPr>
              <w:t>Y</w:t>
            </w:r>
          </w:p>
        </w:tc>
      </w:tr>
      <w:tr w:rsidR="00DE75A8" w:rsidRPr="00DE75A8" w14:paraId="4E93C8D5" w14:textId="77777777" w:rsidTr="00DE75A8">
        <w:trPr>
          <w:trHeight w:val="300"/>
        </w:trPr>
        <w:tc>
          <w:tcPr>
            <w:tcW w:w="1453" w:type="dxa"/>
            <w:vMerge/>
            <w:hideMark/>
          </w:tcPr>
          <w:p w14:paraId="544087B5" w14:textId="77777777" w:rsidR="00DE75A8" w:rsidRPr="00DE75A8" w:rsidRDefault="00DE75A8">
            <w:pPr>
              <w:rPr>
                <w:rFonts w:cstheme="minorHAnsi"/>
              </w:rPr>
            </w:pPr>
          </w:p>
        </w:tc>
        <w:tc>
          <w:tcPr>
            <w:tcW w:w="2595" w:type="dxa"/>
            <w:vMerge/>
            <w:hideMark/>
          </w:tcPr>
          <w:p w14:paraId="4AA3178D" w14:textId="77777777" w:rsidR="00DE75A8" w:rsidRPr="00DE75A8" w:rsidRDefault="00DE75A8">
            <w:pPr>
              <w:rPr>
                <w:rFonts w:cstheme="minorHAnsi"/>
              </w:rPr>
            </w:pPr>
          </w:p>
        </w:tc>
        <w:tc>
          <w:tcPr>
            <w:tcW w:w="1999" w:type="dxa"/>
            <w:noWrap/>
            <w:hideMark/>
          </w:tcPr>
          <w:p w14:paraId="6DCB4C2B" w14:textId="77777777" w:rsidR="00DE75A8" w:rsidRPr="00DE75A8" w:rsidRDefault="00DE75A8">
            <w:pPr>
              <w:rPr>
                <w:rFonts w:cstheme="minorHAnsi"/>
              </w:rPr>
            </w:pPr>
            <w:r w:rsidRPr="00DE75A8">
              <w:rPr>
                <w:rFonts w:cstheme="minorHAnsi"/>
              </w:rPr>
              <w:t>Ring-necked Duck</w:t>
            </w:r>
          </w:p>
        </w:tc>
        <w:tc>
          <w:tcPr>
            <w:tcW w:w="2043" w:type="dxa"/>
            <w:noWrap/>
            <w:hideMark/>
          </w:tcPr>
          <w:p w14:paraId="2B36068F" w14:textId="77777777" w:rsidR="00DE75A8" w:rsidRPr="00DE75A8" w:rsidRDefault="00DE75A8">
            <w:pPr>
              <w:rPr>
                <w:rFonts w:cstheme="minorHAnsi"/>
              </w:rPr>
            </w:pPr>
            <w:r w:rsidRPr="00DE75A8">
              <w:rPr>
                <w:rFonts w:cstheme="minorHAnsi"/>
              </w:rPr>
              <w:t xml:space="preserve">Aythya </w:t>
            </w:r>
            <w:proofErr w:type="spellStart"/>
            <w:r w:rsidRPr="00DE75A8">
              <w:rPr>
                <w:rFonts w:cstheme="minorHAnsi"/>
              </w:rPr>
              <w:t>collaris</w:t>
            </w:r>
            <w:proofErr w:type="spellEnd"/>
          </w:p>
        </w:tc>
        <w:tc>
          <w:tcPr>
            <w:tcW w:w="630" w:type="dxa"/>
            <w:noWrap/>
            <w:hideMark/>
          </w:tcPr>
          <w:p w14:paraId="52A65605" w14:textId="77777777" w:rsidR="00DE75A8" w:rsidRPr="00DE75A8" w:rsidRDefault="00DE75A8">
            <w:pPr>
              <w:rPr>
                <w:rFonts w:cstheme="minorHAnsi"/>
              </w:rPr>
            </w:pPr>
            <w:r w:rsidRPr="00DE75A8">
              <w:rPr>
                <w:rFonts w:cstheme="minorHAnsi"/>
              </w:rPr>
              <w:t>Y</w:t>
            </w:r>
          </w:p>
        </w:tc>
        <w:tc>
          <w:tcPr>
            <w:tcW w:w="914" w:type="dxa"/>
            <w:noWrap/>
            <w:hideMark/>
          </w:tcPr>
          <w:p w14:paraId="523ECEE3" w14:textId="77777777" w:rsidR="00DE75A8" w:rsidRPr="00DE75A8" w:rsidRDefault="00DE75A8">
            <w:pPr>
              <w:rPr>
                <w:rFonts w:cstheme="minorHAnsi"/>
              </w:rPr>
            </w:pPr>
            <w:r w:rsidRPr="00DE75A8">
              <w:rPr>
                <w:rFonts w:cstheme="minorHAnsi"/>
              </w:rPr>
              <w:t>Y</w:t>
            </w:r>
          </w:p>
        </w:tc>
      </w:tr>
      <w:tr w:rsidR="00DE75A8" w:rsidRPr="00DE75A8" w14:paraId="5C791ECF" w14:textId="77777777" w:rsidTr="00DE75A8">
        <w:trPr>
          <w:trHeight w:val="300"/>
        </w:trPr>
        <w:tc>
          <w:tcPr>
            <w:tcW w:w="1453" w:type="dxa"/>
            <w:vMerge/>
            <w:hideMark/>
          </w:tcPr>
          <w:p w14:paraId="168C8293" w14:textId="77777777" w:rsidR="00DE75A8" w:rsidRPr="00DE75A8" w:rsidRDefault="00DE75A8">
            <w:pPr>
              <w:rPr>
                <w:rFonts w:cstheme="minorHAnsi"/>
              </w:rPr>
            </w:pPr>
          </w:p>
        </w:tc>
        <w:tc>
          <w:tcPr>
            <w:tcW w:w="2595" w:type="dxa"/>
            <w:vMerge/>
            <w:hideMark/>
          </w:tcPr>
          <w:p w14:paraId="277A0A29" w14:textId="77777777" w:rsidR="00DE75A8" w:rsidRPr="00DE75A8" w:rsidRDefault="00DE75A8">
            <w:pPr>
              <w:rPr>
                <w:rFonts w:cstheme="minorHAnsi"/>
              </w:rPr>
            </w:pPr>
          </w:p>
        </w:tc>
        <w:tc>
          <w:tcPr>
            <w:tcW w:w="1999" w:type="dxa"/>
            <w:noWrap/>
            <w:hideMark/>
          </w:tcPr>
          <w:p w14:paraId="0FE488AF" w14:textId="77777777" w:rsidR="00DE75A8" w:rsidRPr="00DE75A8" w:rsidRDefault="00DE75A8">
            <w:pPr>
              <w:rPr>
                <w:rFonts w:cstheme="minorHAnsi"/>
              </w:rPr>
            </w:pPr>
            <w:r w:rsidRPr="00DE75A8">
              <w:rPr>
                <w:rFonts w:cstheme="minorHAnsi"/>
              </w:rPr>
              <w:t>Trumpeter Swan</w:t>
            </w:r>
          </w:p>
        </w:tc>
        <w:tc>
          <w:tcPr>
            <w:tcW w:w="2043" w:type="dxa"/>
            <w:noWrap/>
            <w:hideMark/>
          </w:tcPr>
          <w:p w14:paraId="4D5C677B" w14:textId="77777777" w:rsidR="00DE75A8" w:rsidRPr="00DE75A8" w:rsidRDefault="00DE75A8">
            <w:pPr>
              <w:rPr>
                <w:rFonts w:cstheme="minorHAnsi"/>
              </w:rPr>
            </w:pPr>
            <w:r w:rsidRPr="00DE75A8">
              <w:rPr>
                <w:rFonts w:cstheme="minorHAnsi"/>
              </w:rPr>
              <w:t>Cygnus buccinator</w:t>
            </w:r>
          </w:p>
        </w:tc>
        <w:tc>
          <w:tcPr>
            <w:tcW w:w="630" w:type="dxa"/>
            <w:noWrap/>
            <w:hideMark/>
          </w:tcPr>
          <w:p w14:paraId="6CFAC594" w14:textId="77777777" w:rsidR="00DE75A8" w:rsidRPr="00DE75A8" w:rsidRDefault="00DE75A8">
            <w:pPr>
              <w:rPr>
                <w:rFonts w:cstheme="minorHAnsi"/>
              </w:rPr>
            </w:pPr>
            <w:r w:rsidRPr="00DE75A8">
              <w:rPr>
                <w:rFonts w:cstheme="minorHAnsi"/>
              </w:rPr>
              <w:t>Y</w:t>
            </w:r>
          </w:p>
        </w:tc>
        <w:tc>
          <w:tcPr>
            <w:tcW w:w="914" w:type="dxa"/>
            <w:noWrap/>
            <w:hideMark/>
          </w:tcPr>
          <w:p w14:paraId="6B7AAE2F" w14:textId="77777777" w:rsidR="00DE75A8" w:rsidRPr="00DE75A8" w:rsidRDefault="00DE75A8">
            <w:pPr>
              <w:rPr>
                <w:rFonts w:cstheme="minorHAnsi"/>
              </w:rPr>
            </w:pPr>
            <w:r w:rsidRPr="00DE75A8">
              <w:rPr>
                <w:rFonts w:cstheme="minorHAnsi"/>
              </w:rPr>
              <w:t>Y</w:t>
            </w:r>
          </w:p>
        </w:tc>
      </w:tr>
      <w:tr w:rsidR="00DE75A8" w:rsidRPr="00DE75A8" w14:paraId="7BE3F10D" w14:textId="77777777" w:rsidTr="00DE75A8">
        <w:trPr>
          <w:trHeight w:val="300"/>
        </w:trPr>
        <w:tc>
          <w:tcPr>
            <w:tcW w:w="1453" w:type="dxa"/>
            <w:vMerge/>
            <w:hideMark/>
          </w:tcPr>
          <w:p w14:paraId="2D9FCE08" w14:textId="77777777" w:rsidR="00DE75A8" w:rsidRPr="00DE75A8" w:rsidRDefault="00DE75A8">
            <w:pPr>
              <w:rPr>
                <w:rFonts w:cstheme="minorHAnsi"/>
              </w:rPr>
            </w:pPr>
          </w:p>
        </w:tc>
        <w:tc>
          <w:tcPr>
            <w:tcW w:w="2595" w:type="dxa"/>
            <w:vMerge/>
            <w:hideMark/>
          </w:tcPr>
          <w:p w14:paraId="66AFD2C9" w14:textId="77777777" w:rsidR="00DE75A8" w:rsidRPr="00DE75A8" w:rsidRDefault="00DE75A8">
            <w:pPr>
              <w:rPr>
                <w:rFonts w:cstheme="minorHAnsi"/>
              </w:rPr>
            </w:pPr>
          </w:p>
        </w:tc>
        <w:tc>
          <w:tcPr>
            <w:tcW w:w="1999" w:type="dxa"/>
            <w:noWrap/>
            <w:hideMark/>
          </w:tcPr>
          <w:p w14:paraId="0236469C" w14:textId="77777777" w:rsidR="00DE75A8" w:rsidRPr="00DE75A8" w:rsidRDefault="00DE75A8">
            <w:pPr>
              <w:rPr>
                <w:rFonts w:cstheme="minorHAnsi"/>
              </w:rPr>
            </w:pPr>
            <w:r w:rsidRPr="00DE75A8">
              <w:rPr>
                <w:rFonts w:cstheme="minorHAnsi"/>
              </w:rPr>
              <w:t>Mallard</w:t>
            </w:r>
          </w:p>
        </w:tc>
        <w:tc>
          <w:tcPr>
            <w:tcW w:w="2043" w:type="dxa"/>
            <w:noWrap/>
            <w:hideMark/>
          </w:tcPr>
          <w:p w14:paraId="773F7D20" w14:textId="77777777" w:rsidR="00DE75A8" w:rsidRPr="00DE75A8" w:rsidRDefault="00DE75A8">
            <w:pPr>
              <w:rPr>
                <w:rFonts w:cstheme="minorHAnsi"/>
              </w:rPr>
            </w:pPr>
            <w:r w:rsidRPr="00DE75A8">
              <w:rPr>
                <w:rFonts w:cstheme="minorHAnsi"/>
              </w:rPr>
              <w:t>Anas platyrhynchos</w:t>
            </w:r>
          </w:p>
        </w:tc>
        <w:tc>
          <w:tcPr>
            <w:tcW w:w="630" w:type="dxa"/>
            <w:noWrap/>
            <w:hideMark/>
          </w:tcPr>
          <w:p w14:paraId="59B02624" w14:textId="77777777" w:rsidR="00DE75A8" w:rsidRPr="00DE75A8" w:rsidRDefault="00DE75A8">
            <w:pPr>
              <w:rPr>
                <w:rFonts w:cstheme="minorHAnsi"/>
              </w:rPr>
            </w:pPr>
            <w:r w:rsidRPr="00DE75A8">
              <w:rPr>
                <w:rFonts w:cstheme="minorHAnsi"/>
              </w:rPr>
              <w:t>N</w:t>
            </w:r>
          </w:p>
        </w:tc>
        <w:tc>
          <w:tcPr>
            <w:tcW w:w="914" w:type="dxa"/>
            <w:noWrap/>
            <w:hideMark/>
          </w:tcPr>
          <w:p w14:paraId="55B42B0A" w14:textId="77777777" w:rsidR="00DE75A8" w:rsidRPr="00DE75A8" w:rsidRDefault="00DE75A8">
            <w:pPr>
              <w:rPr>
                <w:rFonts w:cstheme="minorHAnsi"/>
              </w:rPr>
            </w:pPr>
            <w:r w:rsidRPr="00DE75A8">
              <w:rPr>
                <w:rFonts w:cstheme="minorHAnsi"/>
              </w:rPr>
              <w:t>Y</w:t>
            </w:r>
          </w:p>
        </w:tc>
      </w:tr>
      <w:tr w:rsidR="00DE75A8" w:rsidRPr="00DE75A8" w14:paraId="42C82F99" w14:textId="77777777" w:rsidTr="00DE75A8">
        <w:trPr>
          <w:trHeight w:val="300"/>
        </w:trPr>
        <w:tc>
          <w:tcPr>
            <w:tcW w:w="1453" w:type="dxa"/>
            <w:vMerge/>
            <w:hideMark/>
          </w:tcPr>
          <w:p w14:paraId="72A3786E" w14:textId="77777777" w:rsidR="00DE75A8" w:rsidRPr="00DE75A8" w:rsidRDefault="00DE75A8">
            <w:pPr>
              <w:rPr>
                <w:rFonts w:cstheme="minorHAnsi"/>
              </w:rPr>
            </w:pPr>
          </w:p>
        </w:tc>
        <w:tc>
          <w:tcPr>
            <w:tcW w:w="2595" w:type="dxa"/>
            <w:vMerge/>
            <w:hideMark/>
          </w:tcPr>
          <w:p w14:paraId="045005C8" w14:textId="77777777" w:rsidR="00DE75A8" w:rsidRPr="00DE75A8" w:rsidRDefault="00DE75A8">
            <w:pPr>
              <w:rPr>
                <w:rFonts w:cstheme="minorHAnsi"/>
              </w:rPr>
            </w:pPr>
          </w:p>
        </w:tc>
        <w:tc>
          <w:tcPr>
            <w:tcW w:w="1999" w:type="dxa"/>
            <w:noWrap/>
            <w:hideMark/>
          </w:tcPr>
          <w:p w14:paraId="0CFA79D7" w14:textId="77777777" w:rsidR="00DE75A8" w:rsidRPr="00DE75A8" w:rsidRDefault="00DE75A8">
            <w:pPr>
              <w:rPr>
                <w:rFonts w:cstheme="minorHAnsi"/>
              </w:rPr>
            </w:pPr>
            <w:r w:rsidRPr="00DE75A8">
              <w:rPr>
                <w:rFonts w:cstheme="minorHAnsi"/>
              </w:rPr>
              <w:t>Bufflehead</w:t>
            </w:r>
          </w:p>
        </w:tc>
        <w:tc>
          <w:tcPr>
            <w:tcW w:w="2043" w:type="dxa"/>
            <w:noWrap/>
            <w:hideMark/>
          </w:tcPr>
          <w:p w14:paraId="0020D8B8" w14:textId="77777777" w:rsidR="00DE75A8" w:rsidRPr="00DE75A8" w:rsidRDefault="00DE75A8">
            <w:pPr>
              <w:rPr>
                <w:rFonts w:cstheme="minorHAnsi"/>
              </w:rPr>
            </w:pPr>
            <w:r w:rsidRPr="00DE75A8">
              <w:rPr>
                <w:rFonts w:cstheme="minorHAnsi"/>
              </w:rPr>
              <w:t>Bucephala albeola</w:t>
            </w:r>
          </w:p>
        </w:tc>
        <w:tc>
          <w:tcPr>
            <w:tcW w:w="630" w:type="dxa"/>
            <w:noWrap/>
            <w:hideMark/>
          </w:tcPr>
          <w:p w14:paraId="0726B362" w14:textId="77777777" w:rsidR="00DE75A8" w:rsidRPr="00DE75A8" w:rsidRDefault="00DE75A8">
            <w:pPr>
              <w:rPr>
                <w:rFonts w:cstheme="minorHAnsi"/>
              </w:rPr>
            </w:pPr>
            <w:r w:rsidRPr="00DE75A8">
              <w:rPr>
                <w:rFonts w:cstheme="minorHAnsi"/>
              </w:rPr>
              <w:t>N</w:t>
            </w:r>
          </w:p>
        </w:tc>
        <w:tc>
          <w:tcPr>
            <w:tcW w:w="914" w:type="dxa"/>
            <w:noWrap/>
            <w:hideMark/>
          </w:tcPr>
          <w:p w14:paraId="72BC7457" w14:textId="77777777" w:rsidR="00DE75A8" w:rsidRPr="00DE75A8" w:rsidRDefault="00DE75A8">
            <w:pPr>
              <w:rPr>
                <w:rFonts w:cstheme="minorHAnsi"/>
              </w:rPr>
            </w:pPr>
            <w:r w:rsidRPr="00DE75A8">
              <w:rPr>
                <w:rFonts w:cstheme="minorHAnsi"/>
              </w:rPr>
              <w:t>Y</w:t>
            </w:r>
          </w:p>
        </w:tc>
      </w:tr>
      <w:tr w:rsidR="00DE75A8" w:rsidRPr="00DE75A8" w14:paraId="46020906" w14:textId="77777777" w:rsidTr="00DE75A8">
        <w:trPr>
          <w:trHeight w:val="300"/>
        </w:trPr>
        <w:tc>
          <w:tcPr>
            <w:tcW w:w="1453" w:type="dxa"/>
            <w:vMerge/>
            <w:hideMark/>
          </w:tcPr>
          <w:p w14:paraId="14D6D0D5" w14:textId="77777777" w:rsidR="00DE75A8" w:rsidRPr="00DE75A8" w:rsidRDefault="00DE75A8">
            <w:pPr>
              <w:rPr>
                <w:rFonts w:cstheme="minorHAnsi"/>
              </w:rPr>
            </w:pPr>
          </w:p>
        </w:tc>
        <w:tc>
          <w:tcPr>
            <w:tcW w:w="2595" w:type="dxa"/>
            <w:vMerge/>
            <w:hideMark/>
          </w:tcPr>
          <w:p w14:paraId="10164377" w14:textId="77777777" w:rsidR="00DE75A8" w:rsidRPr="00DE75A8" w:rsidRDefault="00DE75A8">
            <w:pPr>
              <w:rPr>
                <w:rFonts w:cstheme="minorHAnsi"/>
              </w:rPr>
            </w:pPr>
          </w:p>
        </w:tc>
        <w:tc>
          <w:tcPr>
            <w:tcW w:w="1999" w:type="dxa"/>
            <w:noWrap/>
            <w:hideMark/>
          </w:tcPr>
          <w:p w14:paraId="4126D5AB" w14:textId="77777777" w:rsidR="00DE75A8" w:rsidRPr="00DE75A8" w:rsidRDefault="00DE75A8">
            <w:pPr>
              <w:rPr>
                <w:rFonts w:cstheme="minorHAnsi"/>
              </w:rPr>
            </w:pPr>
            <w:r w:rsidRPr="00DE75A8">
              <w:rPr>
                <w:rFonts w:cstheme="minorHAnsi"/>
              </w:rPr>
              <w:t>Common Goldeneye</w:t>
            </w:r>
          </w:p>
        </w:tc>
        <w:tc>
          <w:tcPr>
            <w:tcW w:w="2043" w:type="dxa"/>
            <w:noWrap/>
            <w:hideMark/>
          </w:tcPr>
          <w:p w14:paraId="09DFC5C2" w14:textId="77777777" w:rsidR="00DE75A8" w:rsidRPr="00DE75A8" w:rsidRDefault="00DE75A8">
            <w:pPr>
              <w:rPr>
                <w:rFonts w:cstheme="minorHAnsi"/>
              </w:rPr>
            </w:pPr>
            <w:r w:rsidRPr="00DE75A8">
              <w:rPr>
                <w:rFonts w:cstheme="minorHAnsi"/>
              </w:rPr>
              <w:t>Bucephala clangula</w:t>
            </w:r>
          </w:p>
        </w:tc>
        <w:tc>
          <w:tcPr>
            <w:tcW w:w="630" w:type="dxa"/>
            <w:noWrap/>
            <w:hideMark/>
          </w:tcPr>
          <w:p w14:paraId="68B265A3" w14:textId="77777777" w:rsidR="00DE75A8" w:rsidRPr="00DE75A8" w:rsidRDefault="00DE75A8">
            <w:pPr>
              <w:rPr>
                <w:rFonts w:cstheme="minorHAnsi"/>
              </w:rPr>
            </w:pPr>
            <w:r w:rsidRPr="00DE75A8">
              <w:rPr>
                <w:rFonts w:cstheme="minorHAnsi"/>
              </w:rPr>
              <w:t>N</w:t>
            </w:r>
          </w:p>
        </w:tc>
        <w:tc>
          <w:tcPr>
            <w:tcW w:w="914" w:type="dxa"/>
            <w:noWrap/>
            <w:hideMark/>
          </w:tcPr>
          <w:p w14:paraId="1EF206F8" w14:textId="77777777" w:rsidR="00DE75A8" w:rsidRPr="00DE75A8" w:rsidRDefault="00DE75A8">
            <w:pPr>
              <w:rPr>
                <w:rFonts w:cstheme="minorHAnsi"/>
              </w:rPr>
            </w:pPr>
            <w:r w:rsidRPr="00DE75A8">
              <w:rPr>
                <w:rFonts w:cstheme="minorHAnsi"/>
              </w:rPr>
              <w:t>Y</w:t>
            </w:r>
          </w:p>
        </w:tc>
      </w:tr>
      <w:tr w:rsidR="00DE75A8" w:rsidRPr="00DE75A8" w14:paraId="6C983712" w14:textId="77777777" w:rsidTr="00DE75A8">
        <w:trPr>
          <w:trHeight w:val="300"/>
        </w:trPr>
        <w:tc>
          <w:tcPr>
            <w:tcW w:w="1453" w:type="dxa"/>
            <w:vMerge/>
            <w:hideMark/>
          </w:tcPr>
          <w:p w14:paraId="5720F61B" w14:textId="77777777" w:rsidR="00DE75A8" w:rsidRPr="00DE75A8" w:rsidRDefault="00DE75A8">
            <w:pPr>
              <w:rPr>
                <w:rFonts w:cstheme="minorHAnsi"/>
              </w:rPr>
            </w:pPr>
          </w:p>
        </w:tc>
        <w:tc>
          <w:tcPr>
            <w:tcW w:w="2595" w:type="dxa"/>
            <w:vMerge/>
            <w:hideMark/>
          </w:tcPr>
          <w:p w14:paraId="268E5C3A" w14:textId="77777777" w:rsidR="00DE75A8" w:rsidRPr="00DE75A8" w:rsidRDefault="00DE75A8">
            <w:pPr>
              <w:rPr>
                <w:rFonts w:cstheme="minorHAnsi"/>
              </w:rPr>
            </w:pPr>
          </w:p>
        </w:tc>
        <w:tc>
          <w:tcPr>
            <w:tcW w:w="1999" w:type="dxa"/>
            <w:noWrap/>
            <w:hideMark/>
          </w:tcPr>
          <w:p w14:paraId="3E74DE8F" w14:textId="77777777" w:rsidR="00DE75A8" w:rsidRPr="00DE75A8" w:rsidRDefault="00DE75A8">
            <w:pPr>
              <w:rPr>
                <w:rFonts w:cstheme="minorHAnsi"/>
              </w:rPr>
            </w:pPr>
            <w:r w:rsidRPr="00DE75A8">
              <w:rPr>
                <w:rFonts w:cstheme="minorHAnsi"/>
              </w:rPr>
              <w:t>Barrow's Goldeneye</w:t>
            </w:r>
          </w:p>
        </w:tc>
        <w:tc>
          <w:tcPr>
            <w:tcW w:w="2043" w:type="dxa"/>
            <w:noWrap/>
            <w:hideMark/>
          </w:tcPr>
          <w:p w14:paraId="248AE459" w14:textId="77777777" w:rsidR="00DE75A8" w:rsidRPr="00DE75A8" w:rsidRDefault="00DE75A8">
            <w:pPr>
              <w:rPr>
                <w:rFonts w:cstheme="minorHAnsi"/>
              </w:rPr>
            </w:pPr>
            <w:r w:rsidRPr="00DE75A8">
              <w:rPr>
                <w:rFonts w:cstheme="minorHAnsi"/>
              </w:rPr>
              <w:t xml:space="preserve">Bucephala </w:t>
            </w:r>
            <w:proofErr w:type="spellStart"/>
            <w:r w:rsidRPr="00DE75A8">
              <w:rPr>
                <w:rFonts w:cstheme="minorHAnsi"/>
              </w:rPr>
              <w:t>islandica</w:t>
            </w:r>
            <w:proofErr w:type="spellEnd"/>
          </w:p>
        </w:tc>
        <w:tc>
          <w:tcPr>
            <w:tcW w:w="630" w:type="dxa"/>
            <w:noWrap/>
            <w:hideMark/>
          </w:tcPr>
          <w:p w14:paraId="7F670059" w14:textId="77777777" w:rsidR="00DE75A8" w:rsidRPr="00DE75A8" w:rsidRDefault="00DE75A8">
            <w:pPr>
              <w:rPr>
                <w:rFonts w:cstheme="minorHAnsi"/>
              </w:rPr>
            </w:pPr>
            <w:r w:rsidRPr="00DE75A8">
              <w:rPr>
                <w:rFonts w:cstheme="minorHAnsi"/>
              </w:rPr>
              <w:t>N</w:t>
            </w:r>
          </w:p>
        </w:tc>
        <w:tc>
          <w:tcPr>
            <w:tcW w:w="914" w:type="dxa"/>
            <w:noWrap/>
            <w:hideMark/>
          </w:tcPr>
          <w:p w14:paraId="2D854441" w14:textId="77777777" w:rsidR="00DE75A8" w:rsidRPr="00DE75A8" w:rsidRDefault="00DE75A8">
            <w:pPr>
              <w:rPr>
                <w:rFonts w:cstheme="minorHAnsi"/>
              </w:rPr>
            </w:pPr>
            <w:r w:rsidRPr="00DE75A8">
              <w:rPr>
                <w:rFonts w:cstheme="minorHAnsi"/>
              </w:rPr>
              <w:t>Y</w:t>
            </w:r>
          </w:p>
        </w:tc>
      </w:tr>
      <w:tr w:rsidR="00DE75A8" w:rsidRPr="00DE75A8" w14:paraId="6674950E" w14:textId="77777777" w:rsidTr="00DE75A8">
        <w:trPr>
          <w:trHeight w:val="300"/>
        </w:trPr>
        <w:tc>
          <w:tcPr>
            <w:tcW w:w="1453" w:type="dxa"/>
            <w:vMerge/>
            <w:hideMark/>
          </w:tcPr>
          <w:p w14:paraId="268595FE" w14:textId="77777777" w:rsidR="00DE75A8" w:rsidRPr="00DE75A8" w:rsidRDefault="00DE75A8">
            <w:pPr>
              <w:rPr>
                <w:rFonts w:cstheme="minorHAnsi"/>
              </w:rPr>
            </w:pPr>
          </w:p>
        </w:tc>
        <w:tc>
          <w:tcPr>
            <w:tcW w:w="2595" w:type="dxa"/>
            <w:vMerge/>
            <w:hideMark/>
          </w:tcPr>
          <w:p w14:paraId="6DD7ECD7" w14:textId="77777777" w:rsidR="00DE75A8" w:rsidRPr="00DE75A8" w:rsidRDefault="00DE75A8">
            <w:pPr>
              <w:rPr>
                <w:rFonts w:cstheme="minorHAnsi"/>
              </w:rPr>
            </w:pPr>
          </w:p>
        </w:tc>
        <w:tc>
          <w:tcPr>
            <w:tcW w:w="1999" w:type="dxa"/>
            <w:noWrap/>
            <w:hideMark/>
          </w:tcPr>
          <w:p w14:paraId="0FA5DD75" w14:textId="77777777" w:rsidR="00DE75A8" w:rsidRPr="00DE75A8" w:rsidRDefault="00DE75A8">
            <w:pPr>
              <w:rPr>
                <w:rFonts w:cstheme="minorHAnsi"/>
              </w:rPr>
            </w:pPr>
            <w:r w:rsidRPr="00DE75A8">
              <w:rPr>
                <w:rFonts w:cstheme="minorHAnsi"/>
              </w:rPr>
              <w:t>Common Merganser</w:t>
            </w:r>
          </w:p>
        </w:tc>
        <w:tc>
          <w:tcPr>
            <w:tcW w:w="2043" w:type="dxa"/>
            <w:noWrap/>
            <w:hideMark/>
          </w:tcPr>
          <w:p w14:paraId="692D93F7" w14:textId="77777777" w:rsidR="00DE75A8" w:rsidRPr="00DE75A8" w:rsidRDefault="00DE75A8">
            <w:pPr>
              <w:rPr>
                <w:rFonts w:cstheme="minorHAnsi"/>
              </w:rPr>
            </w:pPr>
            <w:proofErr w:type="spellStart"/>
            <w:r w:rsidRPr="00DE75A8">
              <w:rPr>
                <w:rFonts w:cstheme="minorHAnsi"/>
              </w:rPr>
              <w:t>Mergus</w:t>
            </w:r>
            <w:proofErr w:type="spellEnd"/>
            <w:r w:rsidRPr="00DE75A8">
              <w:rPr>
                <w:rFonts w:cstheme="minorHAnsi"/>
              </w:rPr>
              <w:t xml:space="preserve"> merganser</w:t>
            </w:r>
          </w:p>
        </w:tc>
        <w:tc>
          <w:tcPr>
            <w:tcW w:w="630" w:type="dxa"/>
            <w:noWrap/>
            <w:hideMark/>
          </w:tcPr>
          <w:p w14:paraId="149248FE" w14:textId="77777777" w:rsidR="00DE75A8" w:rsidRPr="00DE75A8" w:rsidRDefault="00DE75A8">
            <w:pPr>
              <w:rPr>
                <w:rFonts w:cstheme="minorHAnsi"/>
              </w:rPr>
            </w:pPr>
            <w:r w:rsidRPr="00DE75A8">
              <w:rPr>
                <w:rFonts w:cstheme="minorHAnsi"/>
              </w:rPr>
              <w:t>N</w:t>
            </w:r>
          </w:p>
        </w:tc>
        <w:tc>
          <w:tcPr>
            <w:tcW w:w="914" w:type="dxa"/>
            <w:noWrap/>
            <w:hideMark/>
          </w:tcPr>
          <w:p w14:paraId="4B06FF15" w14:textId="77777777" w:rsidR="00DE75A8" w:rsidRPr="00DE75A8" w:rsidRDefault="00DE75A8">
            <w:pPr>
              <w:rPr>
                <w:rFonts w:cstheme="minorHAnsi"/>
              </w:rPr>
            </w:pPr>
            <w:r w:rsidRPr="00DE75A8">
              <w:rPr>
                <w:rFonts w:cstheme="minorHAnsi"/>
              </w:rPr>
              <w:t>Y</w:t>
            </w:r>
          </w:p>
        </w:tc>
      </w:tr>
      <w:tr w:rsidR="00DE75A8" w:rsidRPr="00DE75A8" w14:paraId="37AEA004" w14:textId="77777777" w:rsidTr="00DE75A8">
        <w:trPr>
          <w:trHeight w:val="300"/>
        </w:trPr>
        <w:tc>
          <w:tcPr>
            <w:tcW w:w="1453" w:type="dxa"/>
            <w:vMerge w:val="restart"/>
            <w:noWrap/>
            <w:hideMark/>
          </w:tcPr>
          <w:p w14:paraId="21871E6B" w14:textId="77777777" w:rsidR="00DE75A8" w:rsidRPr="00DE75A8" w:rsidRDefault="00DE75A8" w:rsidP="00DE75A8">
            <w:pPr>
              <w:rPr>
                <w:rFonts w:cstheme="minorHAnsi"/>
              </w:rPr>
            </w:pPr>
            <w:r w:rsidRPr="00DE75A8">
              <w:rPr>
                <w:rFonts w:cstheme="minorHAnsi"/>
              </w:rPr>
              <w:t>Caprimulgiformes</w:t>
            </w:r>
          </w:p>
        </w:tc>
        <w:tc>
          <w:tcPr>
            <w:tcW w:w="2595" w:type="dxa"/>
            <w:noWrap/>
            <w:hideMark/>
          </w:tcPr>
          <w:p w14:paraId="57A6AAAA" w14:textId="77777777" w:rsidR="00DE75A8" w:rsidRPr="00DE75A8" w:rsidRDefault="00DE75A8" w:rsidP="00DE75A8">
            <w:pPr>
              <w:rPr>
                <w:rFonts w:cstheme="minorHAnsi"/>
              </w:rPr>
            </w:pPr>
            <w:proofErr w:type="spellStart"/>
            <w:r w:rsidRPr="00DE75A8">
              <w:rPr>
                <w:rFonts w:cstheme="minorHAnsi"/>
              </w:rPr>
              <w:t>Caprimulgidae</w:t>
            </w:r>
            <w:proofErr w:type="spellEnd"/>
            <w:r w:rsidRPr="00DE75A8">
              <w:rPr>
                <w:rFonts w:cstheme="minorHAnsi"/>
              </w:rPr>
              <w:t xml:space="preserve"> (Nightjars and Allies)</w:t>
            </w:r>
          </w:p>
        </w:tc>
        <w:tc>
          <w:tcPr>
            <w:tcW w:w="1999" w:type="dxa"/>
            <w:noWrap/>
            <w:hideMark/>
          </w:tcPr>
          <w:p w14:paraId="2FEE13A6" w14:textId="77777777" w:rsidR="00DE75A8" w:rsidRPr="00DE75A8" w:rsidRDefault="00DE75A8">
            <w:pPr>
              <w:rPr>
                <w:rFonts w:cstheme="minorHAnsi"/>
              </w:rPr>
            </w:pPr>
            <w:r w:rsidRPr="00DE75A8">
              <w:rPr>
                <w:rFonts w:cstheme="minorHAnsi"/>
              </w:rPr>
              <w:t>Common Nighthawk</w:t>
            </w:r>
          </w:p>
        </w:tc>
        <w:tc>
          <w:tcPr>
            <w:tcW w:w="2043" w:type="dxa"/>
            <w:noWrap/>
            <w:hideMark/>
          </w:tcPr>
          <w:p w14:paraId="5B74A39D" w14:textId="77777777" w:rsidR="00DE75A8" w:rsidRPr="00DE75A8" w:rsidRDefault="00DE75A8">
            <w:pPr>
              <w:rPr>
                <w:rFonts w:cstheme="minorHAnsi"/>
              </w:rPr>
            </w:pPr>
            <w:proofErr w:type="spellStart"/>
            <w:r w:rsidRPr="00DE75A8">
              <w:rPr>
                <w:rFonts w:cstheme="minorHAnsi"/>
              </w:rPr>
              <w:t>Chordeiles</w:t>
            </w:r>
            <w:proofErr w:type="spellEnd"/>
            <w:r w:rsidRPr="00DE75A8">
              <w:rPr>
                <w:rFonts w:cstheme="minorHAnsi"/>
              </w:rPr>
              <w:t xml:space="preserve"> minor</w:t>
            </w:r>
          </w:p>
        </w:tc>
        <w:tc>
          <w:tcPr>
            <w:tcW w:w="630" w:type="dxa"/>
            <w:noWrap/>
            <w:hideMark/>
          </w:tcPr>
          <w:p w14:paraId="24B5B5D9" w14:textId="77777777" w:rsidR="00DE75A8" w:rsidRPr="00DE75A8" w:rsidRDefault="00DE75A8">
            <w:pPr>
              <w:rPr>
                <w:rFonts w:cstheme="minorHAnsi"/>
              </w:rPr>
            </w:pPr>
            <w:r w:rsidRPr="00DE75A8">
              <w:rPr>
                <w:rFonts w:cstheme="minorHAnsi"/>
              </w:rPr>
              <w:t>Y</w:t>
            </w:r>
          </w:p>
        </w:tc>
        <w:tc>
          <w:tcPr>
            <w:tcW w:w="914" w:type="dxa"/>
            <w:noWrap/>
            <w:hideMark/>
          </w:tcPr>
          <w:p w14:paraId="6A0E0A50" w14:textId="77777777" w:rsidR="00DE75A8" w:rsidRPr="00DE75A8" w:rsidRDefault="00DE75A8">
            <w:pPr>
              <w:rPr>
                <w:rFonts w:cstheme="minorHAnsi"/>
              </w:rPr>
            </w:pPr>
            <w:r w:rsidRPr="00DE75A8">
              <w:rPr>
                <w:rFonts w:cstheme="minorHAnsi"/>
              </w:rPr>
              <w:t>N</w:t>
            </w:r>
          </w:p>
        </w:tc>
      </w:tr>
      <w:tr w:rsidR="00DE75A8" w:rsidRPr="00DE75A8" w14:paraId="37E505A9" w14:textId="77777777" w:rsidTr="00DE75A8">
        <w:trPr>
          <w:trHeight w:val="300"/>
        </w:trPr>
        <w:tc>
          <w:tcPr>
            <w:tcW w:w="1453" w:type="dxa"/>
            <w:vMerge/>
            <w:hideMark/>
          </w:tcPr>
          <w:p w14:paraId="413D8415" w14:textId="77777777" w:rsidR="00DE75A8" w:rsidRPr="00DE75A8" w:rsidRDefault="00DE75A8">
            <w:pPr>
              <w:rPr>
                <w:rFonts w:cstheme="minorHAnsi"/>
              </w:rPr>
            </w:pPr>
          </w:p>
        </w:tc>
        <w:tc>
          <w:tcPr>
            <w:tcW w:w="2595" w:type="dxa"/>
            <w:vMerge w:val="restart"/>
            <w:noWrap/>
            <w:hideMark/>
          </w:tcPr>
          <w:p w14:paraId="7000F02B" w14:textId="77777777" w:rsidR="00DE75A8" w:rsidRPr="00DE75A8" w:rsidRDefault="00DE75A8" w:rsidP="00DE75A8">
            <w:pPr>
              <w:rPr>
                <w:rFonts w:cstheme="minorHAnsi"/>
              </w:rPr>
            </w:pPr>
            <w:r w:rsidRPr="00DE75A8">
              <w:rPr>
                <w:rFonts w:cstheme="minorHAnsi"/>
              </w:rPr>
              <w:t>Trochilidae (Hummingbirds)</w:t>
            </w:r>
          </w:p>
        </w:tc>
        <w:tc>
          <w:tcPr>
            <w:tcW w:w="1999" w:type="dxa"/>
            <w:noWrap/>
            <w:hideMark/>
          </w:tcPr>
          <w:p w14:paraId="6F0A99F4" w14:textId="77777777" w:rsidR="00DE75A8" w:rsidRPr="00DE75A8" w:rsidRDefault="00DE75A8">
            <w:pPr>
              <w:rPr>
                <w:rFonts w:cstheme="minorHAnsi"/>
              </w:rPr>
            </w:pPr>
            <w:r w:rsidRPr="00DE75A8">
              <w:rPr>
                <w:rFonts w:cstheme="minorHAnsi"/>
              </w:rPr>
              <w:t>Rufous Hummingbird</w:t>
            </w:r>
          </w:p>
        </w:tc>
        <w:tc>
          <w:tcPr>
            <w:tcW w:w="2043" w:type="dxa"/>
            <w:noWrap/>
            <w:hideMark/>
          </w:tcPr>
          <w:p w14:paraId="04C11B0F" w14:textId="77777777" w:rsidR="00DE75A8" w:rsidRPr="00DE75A8" w:rsidRDefault="00DE75A8">
            <w:pPr>
              <w:rPr>
                <w:rFonts w:cstheme="minorHAnsi"/>
              </w:rPr>
            </w:pPr>
            <w:proofErr w:type="spellStart"/>
            <w:r w:rsidRPr="00DE75A8">
              <w:rPr>
                <w:rFonts w:cstheme="minorHAnsi"/>
              </w:rPr>
              <w:t>Selasphorus</w:t>
            </w:r>
            <w:proofErr w:type="spellEnd"/>
            <w:r w:rsidRPr="00DE75A8">
              <w:rPr>
                <w:rFonts w:cstheme="minorHAnsi"/>
              </w:rPr>
              <w:t xml:space="preserve"> rufus</w:t>
            </w:r>
          </w:p>
        </w:tc>
        <w:tc>
          <w:tcPr>
            <w:tcW w:w="630" w:type="dxa"/>
            <w:noWrap/>
            <w:hideMark/>
          </w:tcPr>
          <w:p w14:paraId="7F37B3D6" w14:textId="77777777" w:rsidR="00DE75A8" w:rsidRPr="00DE75A8" w:rsidRDefault="00DE75A8">
            <w:pPr>
              <w:rPr>
                <w:rFonts w:cstheme="minorHAnsi"/>
              </w:rPr>
            </w:pPr>
            <w:r w:rsidRPr="00DE75A8">
              <w:rPr>
                <w:rFonts w:cstheme="minorHAnsi"/>
              </w:rPr>
              <w:t>Y</w:t>
            </w:r>
          </w:p>
        </w:tc>
        <w:tc>
          <w:tcPr>
            <w:tcW w:w="914" w:type="dxa"/>
            <w:noWrap/>
            <w:hideMark/>
          </w:tcPr>
          <w:p w14:paraId="16FB0B16" w14:textId="77777777" w:rsidR="00DE75A8" w:rsidRPr="00DE75A8" w:rsidRDefault="00DE75A8">
            <w:pPr>
              <w:rPr>
                <w:rFonts w:cstheme="minorHAnsi"/>
              </w:rPr>
            </w:pPr>
            <w:r w:rsidRPr="00DE75A8">
              <w:rPr>
                <w:rFonts w:cstheme="minorHAnsi"/>
              </w:rPr>
              <w:t>Y</w:t>
            </w:r>
          </w:p>
        </w:tc>
      </w:tr>
      <w:tr w:rsidR="00DE75A8" w:rsidRPr="00DE75A8" w14:paraId="226757C3" w14:textId="77777777" w:rsidTr="00DE75A8">
        <w:trPr>
          <w:trHeight w:val="300"/>
        </w:trPr>
        <w:tc>
          <w:tcPr>
            <w:tcW w:w="1453" w:type="dxa"/>
            <w:vMerge/>
            <w:hideMark/>
          </w:tcPr>
          <w:p w14:paraId="681706D9" w14:textId="77777777" w:rsidR="00DE75A8" w:rsidRPr="00DE75A8" w:rsidRDefault="00DE75A8">
            <w:pPr>
              <w:rPr>
                <w:rFonts w:cstheme="minorHAnsi"/>
              </w:rPr>
            </w:pPr>
          </w:p>
        </w:tc>
        <w:tc>
          <w:tcPr>
            <w:tcW w:w="2595" w:type="dxa"/>
            <w:vMerge/>
            <w:hideMark/>
          </w:tcPr>
          <w:p w14:paraId="566EA698" w14:textId="77777777" w:rsidR="00DE75A8" w:rsidRPr="00DE75A8" w:rsidRDefault="00DE75A8">
            <w:pPr>
              <w:rPr>
                <w:rFonts w:cstheme="minorHAnsi"/>
              </w:rPr>
            </w:pPr>
          </w:p>
        </w:tc>
        <w:tc>
          <w:tcPr>
            <w:tcW w:w="1999" w:type="dxa"/>
            <w:noWrap/>
            <w:hideMark/>
          </w:tcPr>
          <w:p w14:paraId="6DFA0768" w14:textId="77777777" w:rsidR="00DE75A8" w:rsidRPr="00DE75A8" w:rsidRDefault="00DE75A8">
            <w:pPr>
              <w:rPr>
                <w:rFonts w:cstheme="minorHAnsi"/>
              </w:rPr>
            </w:pPr>
            <w:r w:rsidRPr="00DE75A8">
              <w:rPr>
                <w:rFonts w:cstheme="minorHAnsi"/>
              </w:rPr>
              <w:t>Calliope Hummingbird</w:t>
            </w:r>
          </w:p>
        </w:tc>
        <w:tc>
          <w:tcPr>
            <w:tcW w:w="2043" w:type="dxa"/>
            <w:noWrap/>
            <w:hideMark/>
          </w:tcPr>
          <w:p w14:paraId="2BFB1A17" w14:textId="77777777" w:rsidR="00DE75A8" w:rsidRPr="00DE75A8" w:rsidRDefault="00DE75A8">
            <w:pPr>
              <w:rPr>
                <w:rFonts w:cstheme="minorHAnsi"/>
              </w:rPr>
            </w:pPr>
            <w:proofErr w:type="spellStart"/>
            <w:r w:rsidRPr="00DE75A8">
              <w:rPr>
                <w:rFonts w:cstheme="minorHAnsi"/>
              </w:rPr>
              <w:t>Selasphorus</w:t>
            </w:r>
            <w:proofErr w:type="spellEnd"/>
            <w:r w:rsidRPr="00DE75A8">
              <w:rPr>
                <w:rFonts w:cstheme="minorHAnsi"/>
              </w:rPr>
              <w:t xml:space="preserve"> calliope</w:t>
            </w:r>
          </w:p>
        </w:tc>
        <w:tc>
          <w:tcPr>
            <w:tcW w:w="630" w:type="dxa"/>
            <w:noWrap/>
            <w:hideMark/>
          </w:tcPr>
          <w:p w14:paraId="5B24C131" w14:textId="77777777" w:rsidR="00DE75A8" w:rsidRPr="00DE75A8" w:rsidRDefault="00DE75A8">
            <w:pPr>
              <w:rPr>
                <w:rFonts w:cstheme="minorHAnsi"/>
              </w:rPr>
            </w:pPr>
            <w:r w:rsidRPr="00DE75A8">
              <w:rPr>
                <w:rFonts w:cstheme="minorHAnsi"/>
              </w:rPr>
              <w:t>N</w:t>
            </w:r>
          </w:p>
        </w:tc>
        <w:tc>
          <w:tcPr>
            <w:tcW w:w="914" w:type="dxa"/>
            <w:noWrap/>
            <w:hideMark/>
          </w:tcPr>
          <w:p w14:paraId="2C1450AA" w14:textId="77777777" w:rsidR="00DE75A8" w:rsidRPr="00DE75A8" w:rsidRDefault="00DE75A8">
            <w:pPr>
              <w:rPr>
                <w:rFonts w:cstheme="minorHAnsi"/>
              </w:rPr>
            </w:pPr>
            <w:r w:rsidRPr="00DE75A8">
              <w:rPr>
                <w:rFonts w:cstheme="minorHAnsi"/>
              </w:rPr>
              <w:t>Y</w:t>
            </w:r>
          </w:p>
        </w:tc>
      </w:tr>
      <w:tr w:rsidR="00DE75A8" w:rsidRPr="00DE75A8" w14:paraId="180E25DA" w14:textId="77777777" w:rsidTr="00DE75A8">
        <w:trPr>
          <w:trHeight w:val="300"/>
        </w:trPr>
        <w:tc>
          <w:tcPr>
            <w:tcW w:w="1453" w:type="dxa"/>
            <w:vMerge w:val="restart"/>
            <w:noWrap/>
            <w:hideMark/>
          </w:tcPr>
          <w:p w14:paraId="719E8AAF" w14:textId="77777777" w:rsidR="00DE75A8" w:rsidRPr="00DE75A8" w:rsidRDefault="00DE75A8" w:rsidP="00DE75A8">
            <w:pPr>
              <w:rPr>
                <w:rFonts w:cstheme="minorHAnsi"/>
              </w:rPr>
            </w:pPr>
            <w:r w:rsidRPr="00DE75A8">
              <w:rPr>
                <w:rFonts w:cstheme="minorHAnsi"/>
              </w:rPr>
              <w:t>Charadriiformes</w:t>
            </w:r>
          </w:p>
        </w:tc>
        <w:tc>
          <w:tcPr>
            <w:tcW w:w="2595" w:type="dxa"/>
            <w:vMerge w:val="restart"/>
            <w:noWrap/>
            <w:hideMark/>
          </w:tcPr>
          <w:p w14:paraId="6A3B5A47" w14:textId="77777777" w:rsidR="00DE75A8" w:rsidRPr="00DE75A8" w:rsidRDefault="00DE75A8" w:rsidP="00DE75A8">
            <w:pPr>
              <w:rPr>
                <w:rFonts w:cstheme="minorHAnsi"/>
              </w:rPr>
            </w:pPr>
            <w:r w:rsidRPr="00DE75A8">
              <w:rPr>
                <w:rFonts w:cstheme="minorHAnsi"/>
              </w:rPr>
              <w:t>Laridae (Gulls, Terns, and Skimmers)</w:t>
            </w:r>
          </w:p>
        </w:tc>
        <w:tc>
          <w:tcPr>
            <w:tcW w:w="1999" w:type="dxa"/>
            <w:noWrap/>
            <w:hideMark/>
          </w:tcPr>
          <w:p w14:paraId="020335A1" w14:textId="77777777" w:rsidR="00DE75A8" w:rsidRPr="00DE75A8" w:rsidRDefault="00DE75A8">
            <w:pPr>
              <w:rPr>
                <w:rFonts w:cstheme="minorHAnsi"/>
              </w:rPr>
            </w:pPr>
            <w:r w:rsidRPr="00DE75A8">
              <w:rPr>
                <w:rFonts w:cstheme="minorHAnsi"/>
              </w:rPr>
              <w:t>Bonaparte's Gull</w:t>
            </w:r>
          </w:p>
        </w:tc>
        <w:tc>
          <w:tcPr>
            <w:tcW w:w="2043" w:type="dxa"/>
            <w:noWrap/>
            <w:hideMark/>
          </w:tcPr>
          <w:p w14:paraId="502D212D" w14:textId="77777777" w:rsidR="00DE75A8" w:rsidRPr="00DE75A8" w:rsidRDefault="00DE75A8">
            <w:pPr>
              <w:rPr>
                <w:rFonts w:cstheme="minorHAnsi"/>
              </w:rPr>
            </w:pPr>
            <w:proofErr w:type="spellStart"/>
            <w:r w:rsidRPr="00DE75A8">
              <w:rPr>
                <w:rFonts w:cstheme="minorHAnsi"/>
              </w:rPr>
              <w:t>Chroicocephalus</w:t>
            </w:r>
            <w:proofErr w:type="spellEnd"/>
            <w:r w:rsidRPr="00DE75A8">
              <w:rPr>
                <w:rFonts w:cstheme="minorHAnsi"/>
              </w:rPr>
              <w:t xml:space="preserve"> </w:t>
            </w:r>
            <w:proofErr w:type="spellStart"/>
            <w:r w:rsidRPr="00DE75A8">
              <w:rPr>
                <w:rFonts w:cstheme="minorHAnsi"/>
              </w:rPr>
              <w:t>philadelphia</w:t>
            </w:r>
            <w:proofErr w:type="spellEnd"/>
          </w:p>
        </w:tc>
        <w:tc>
          <w:tcPr>
            <w:tcW w:w="630" w:type="dxa"/>
            <w:noWrap/>
            <w:hideMark/>
          </w:tcPr>
          <w:p w14:paraId="6E5EA452" w14:textId="77777777" w:rsidR="00DE75A8" w:rsidRPr="00DE75A8" w:rsidRDefault="00DE75A8">
            <w:pPr>
              <w:rPr>
                <w:rFonts w:cstheme="minorHAnsi"/>
              </w:rPr>
            </w:pPr>
            <w:r w:rsidRPr="00DE75A8">
              <w:rPr>
                <w:rFonts w:cstheme="minorHAnsi"/>
              </w:rPr>
              <w:t>Y</w:t>
            </w:r>
          </w:p>
        </w:tc>
        <w:tc>
          <w:tcPr>
            <w:tcW w:w="914" w:type="dxa"/>
            <w:noWrap/>
            <w:hideMark/>
          </w:tcPr>
          <w:p w14:paraId="3FD2E0FD" w14:textId="77777777" w:rsidR="00DE75A8" w:rsidRPr="00DE75A8" w:rsidRDefault="00DE75A8">
            <w:pPr>
              <w:rPr>
                <w:rFonts w:cstheme="minorHAnsi"/>
              </w:rPr>
            </w:pPr>
            <w:r w:rsidRPr="00DE75A8">
              <w:rPr>
                <w:rFonts w:cstheme="minorHAnsi"/>
              </w:rPr>
              <w:t>N</w:t>
            </w:r>
          </w:p>
        </w:tc>
      </w:tr>
      <w:tr w:rsidR="00DE75A8" w:rsidRPr="00DE75A8" w14:paraId="0C791D60" w14:textId="77777777" w:rsidTr="00DE75A8">
        <w:trPr>
          <w:trHeight w:val="300"/>
        </w:trPr>
        <w:tc>
          <w:tcPr>
            <w:tcW w:w="1453" w:type="dxa"/>
            <w:vMerge/>
            <w:hideMark/>
          </w:tcPr>
          <w:p w14:paraId="71CECACC" w14:textId="77777777" w:rsidR="00DE75A8" w:rsidRPr="00DE75A8" w:rsidRDefault="00DE75A8">
            <w:pPr>
              <w:rPr>
                <w:rFonts w:cstheme="minorHAnsi"/>
              </w:rPr>
            </w:pPr>
          </w:p>
        </w:tc>
        <w:tc>
          <w:tcPr>
            <w:tcW w:w="2595" w:type="dxa"/>
            <w:vMerge/>
            <w:hideMark/>
          </w:tcPr>
          <w:p w14:paraId="2546F390" w14:textId="77777777" w:rsidR="00DE75A8" w:rsidRPr="00DE75A8" w:rsidRDefault="00DE75A8">
            <w:pPr>
              <w:rPr>
                <w:rFonts w:cstheme="minorHAnsi"/>
              </w:rPr>
            </w:pPr>
          </w:p>
        </w:tc>
        <w:tc>
          <w:tcPr>
            <w:tcW w:w="1999" w:type="dxa"/>
            <w:noWrap/>
            <w:hideMark/>
          </w:tcPr>
          <w:p w14:paraId="2DFAB41B" w14:textId="77777777" w:rsidR="00DE75A8" w:rsidRPr="00DE75A8" w:rsidRDefault="00DE75A8">
            <w:pPr>
              <w:rPr>
                <w:rFonts w:cstheme="minorHAnsi"/>
              </w:rPr>
            </w:pPr>
            <w:r w:rsidRPr="00DE75A8">
              <w:rPr>
                <w:rFonts w:cstheme="minorHAnsi"/>
              </w:rPr>
              <w:t>Glaucous-winged Gull</w:t>
            </w:r>
          </w:p>
        </w:tc>
        <w:tc>
          <w:tcPr>
            <w:tcW w:w="2043" w:type="dxa"/>
            <w:noWrap/>
            <w:hideMark/>
          </w:tcPr>
          <w:p w14:paraId="05DC2CA7" w14:textId="77777777" w:rsidR="00DE75A8" w:rsidRPr="00DE75A8" w:rsidRDefault="00DE75A8">
            <w:pPr>
              <w:rPr>
                <w:rFonts w:cstheme="minorHAnsi"/>
              </w:rPr>
            </w:pPr>
            <w:r w:rsidRPr="00DE75A8">
              <w:rPr>
                <w:rFonts w:cstheme="minorHAnsi"/>
              </w:rPr>
              <w:t xml:space="preserve">Larus </w:t>
            </w:r>
            <w:proofErr w:type="spellStart"/>
            <w:r w:rsidRPr="00DE75A8">
              <w:rPr>
                <w:rFonts w:cstheme="minorHAnsi"/>
              </w:rPr>
              <w:t>glaucescens</w:t>
            </w:r>
            <w:proofErr w:type="spellEnd"/>
          </w:p>
        </w:tc>
        <w:tc>
          <w:tcPr>
            <w:tcW w:w="630" w:type="dxa"/>
            <w:noWrap/>
            <w:hideMark/>
          </w:tcPr>
          <w:p w14:paraId="6AA9C906" w14:textId="77777777" w:rsidR="00DE75A8" w:rsidRPr="00DE75A8" w:rsidRDefault="00DE75A8">
            <w:pPr>
              <w:rPr>
                <w:rFonts w:cstheme="minorHAnsi"/>
              </w:rPr>
            </w:pPr>
            <w:r w:rsidRPr="00DE75A8">
              <w:rPr>
                <w:rFonts w:cstheme="minorHAnsi"/>
              </w:rPr>
              <w:t>Y</w:t>
            </w:r>
          </w:p>
        </w:tc>
        <w:tc>
          <w:tcPr>
            <w:tcW w:w="914" w:type="dxa"/>
            <w:noWrap/>
            <w:hideMark/>
          </w:tcPr>
          <w:p w14:paraId="0E91DA87" w14:textId="77777777" w:rsidR="00DE75A8" w:rsidRPr="00DE75A8" w:rsidRDefault="00DE75A8">
            <w:pPr>
              <w:rPr>
                <w:rFonts w:cstheme="minorHAnsi"/>
              </w:rPr>
            </w:pPr>
            <w:r w:rsidRPr="00DE75A8">
              <w:rPr>
                <w:rFonts w:cstheme="minorHAnsi"/>
              </w:rPr>
              <w:t>N</w:t>
            </w:r>
          </w:p>
        </w:tc>
      </w:tr>
      <w:tr w:rsidR="00DE75A8" w:rsidRPr="00DE75A8" w14:paraId="7FD6848B" w14:textId="77777777" w:rsidTr="00DE75A8">
        <w:trPr>
          <w:trHeight w:val="300"/>
        </w:trPr>
        <w:tc>
          <w:tcPr>
            <w:tcW w:w="1453" w:type="dxa"/>
            <w:vMerge/>
            <w:hideMark/>
          </w:tcPr>
          <w:p w14:paraId="1D68A56C" w14:textId="77777777" w:rsidR="00DE75A8" w:rsidRPr="00DE75A8" w:rsidRDefault="00DE75A8">
            <w:pPr>
              <w:rPr>
                <w:rFonts w:cstheme="minorHAnsi"/>
              </w:rPr>
            </w:pPr>
          </w:p>
        </w:tc>
        <w:tc>
          <w:tcPr>
            <w:tcW w:w="2595" w:type="dxa"/>
            <w:vMerge w:val="restart"/>
            <w:noWrap/>
            <w:hideMark/>
          </w:tcPr>
          <w:p w14:paraId="529EE6E4" w14:textId="77777777" w:rsidR="00DE75A8" w:rsidRPr="00DE75A8" w:rsidRDefault="00DE75A8" w:rsidP="00DE75A8">
            <w:pPr>
              <w:rPr>
                <w:rFonts w:cstheme="minorHAnsi"/>
              </w:rPr>
            </w:pPr>
            <w:proofErr w:type="spellStart"/>
            <w:r w:rsidRPr="00DE75A8">
              <w:rPr>
                <w:rFonts w:cstheme="minorHAnsi"/>
              </w:rPr>
              <w:t>Scolopacidae</w:t>
            </w:r>
            <w:proofErr w:type="spellEnd"/>
            <w:r w:rsidRPr="00DE75A8">
              <w:rPr>
                <w:rFonts w:cstheme="minorHAnsi"/>
              </w:rPr>
              <w:t xml:space="preserve"> (Sandpipers and Allies)</w:t>
            </w:r>
          </w:p>
        </w:tc>
        <w:tc>
          <w:tcPr>
            <w:tcW w:w="1999" w:type="dxa"/>
            <w:noWrap/>
            <w:hideMark/>
          </w:tcPr>
          <w:p w14:paraId="350C9DAF" w14:textId="77777777" w:rsidR="00DE75A8" w:rsidRPr="00DE75A8" w:rsidRDefault="00DE75A8">
            <w:pPr>
              <w:rPr>
                <w:rFonts w:cstheme="minorHAnsi"/>
              </w:rPr>
            </w:pPr>
            <w:r w:rsidRPr="00DE75A8">
              <w:rPr>
                <w:rFonts w:cstheme="minorHAnsi"/>
              </w:rPr>
              <w:t>American Woodcock</w:t>
            </w:r>
          </w:p>
        </w:tc>
        <w:tc>
          <w:tcPr>
            <w:tcW w:w="2043" w:type="dxa"/>
            <w:noWrap/>
            <w:hideMark/>
          </w:tcPr>
          <w:p w14:paraId="400A08C8" w14:textId="77777777" w:rsidR="00DE75A8" w:rsidRPr="00DE75A8" w:rsidRDefault="00DE75A8">
            <w:pPr>
              <w:rPr>
                <w:rFonts w:cstheme="minorHAnsi"/>
              </w:rPr>
            </w:pPr>
            <w:proofErr w:type="spellStart"/>
            <w:r w:rsidRPr="00DE75A8">
              <w:rPr>
                <w:rFonts w:cstheme="minorHAnsi"/>
              </w:rPr>
              <w:t>Scolopax</w:t>
            </w:r>
            <w:proofErr w:type="spellEnd"/>
            <w:r w:rsidRPr="00DE75A8">
              <w:rPr>
                <w:rFonts w:cstheme="minorHAnsi"/>
              </w:rPr>
              <w:t xml:space="preserve"> minor</w:t>
            </w:r>
          </w:p>
        </w:tc>
        <w:tc>
          <w:tcPr>
            <w:tcW w:w="630" w:type="dxa"/>
            <w:noWrap/>
            <w:hideMark/>
          </w:tcPr>
          <w:p w14:paraId="5BFFC210" w14:textId="77777777" w:rsidR="00DE75A8" w:rsidRPr="00DE75A8" w:rsidRDefault="00DE75A8">
            <w:pPr>
              <w:rPr>
                <w:rFonts w:cstheme="minorHAnsi"/>
              </w:rPr>
            </w:pPr>
            <w:r w:rsidRPr="00DE75A8">
              <w:rPr>
                <w:rFonts w:cstheme="minorHAnsi"/>
              </w:rPr>
              <w:t>Y</w:t>
            </w:r>
          </w:p>
        </w:tc>
        <w:tc>
          <w:tcPr>
            <w:tcW w:w="914" w:type="dxa"/>
            <w:noWrap/>
            <w:hideMark/>
          </w:tcPr>
          <w:p w14:paraId="7DC4BEBE" w14:textId="77777777" w:rsidR="00DE75A8" w:rsidRPr="00DE75A8" w:rsidRDefault="00DE75A8">
            <w:pPr>
              <w:rPr>
                <w:rFonts w:cstheme="minorHAnsi"/>
              </w:rPr>
            </w:pPr>
            <w:r w:rsidRPr="00DE75A8">
              <w:rPr>
                <w:rFonts w:cstheme="minorHAnsi"/>
              </w:rPr>
              <w:t>N</w:t>
            </w:r>
          </w:p>
        </w:tc>
      </w:tr>
      <w:tr w:rsidR="00DE75A8" w:rsidRPr="00DE75A8" w14:paraId="7EB43BEA" w14:textId="77777777" w:rsidTr="00DE75A8">
        <w:trPr>
          <w:trHeight w:val="300"/>
        </w:trPr>
        <w:tc>
          <w:tcPr>
            <w:tcW w:w="1453" w:type="dxa"/>
            <w:vMerge/>
            <w:hideMark/>
          </w:tcPr>
          <w:p w14:paraId="63A7BCB5" w14:textId="77777777" w:rsidR="00DE75A8" w:rsidRPr="00DE75A8" w:rsidRDefault="00DE75A8">
            <w:pPr>
              <w:rPr>
                <w:rFonts w:cstheme="minorHAnsi"/>
              </w:rPr>
            </w:pPr>
          </w:p>
        </w:tc>
        <w:tc>
          <w:tcPr>
            <w:tcW w:w="2595" w:type="dxa"/>
            <w:vMerge/>
            <w:hideMark/>
          </w:tcPr>
          <w:p w14:paraId="34FF6178" w14:textId="77777777" w:rsidR="00DE75A8" w:rsidRPr="00DE75A8" w:rsidRDefault="00DE75A8">
            <w:pPr>
              <w:rPr>
                <w:rFonts w:cstheme="minorHAnsi"/>
              </w:rPr>
            </w:pPr>
          </w:p>
        </w:tc>
        <w:tc>
          <w:tcPr>
            <w:tcW w:w="1999" w:type="dxa"/>
            <w:noWrap/>
            <w:hideMark/>
          </w:tcPr>
          <w:p w14:paraId="444AF9C8" w14:textId="77777777" w:rsidR="00DE75A8" w:rsidRPr="00DE75A8" w:rsidRDefault="00DE75A8">
            <w:pPr>
              <w:rPr>
                <w:rFonts w:cstheme="minorHAnsi"/>
              </w:rPr>
            </w:pPr>
            <w:r w:rsidRPr="00DE75A8">
              <w:rPr>
                <w:rFonts w:cstheme="minorHAnsi"/>
              </w:rPr>
              <w:t>Greater Yellowlegs</w:t>
            </w:r>
          </w:p>
        </w:tc>
        <w:tc>
          <w:tcPr>
            <w:tcW w:w="2043" w:type="dxa"/>
            <w:noWrap/>
            <w:hideMark/>
          </w:tcPr>
          <w:p w14:paraId="0B5D488C" w14:textId="77777777" w:rsidR="00DE75A8" w:rsidRPr="00DE75A8" w:rsidRDefault="00DE75A8">
            <w:pPr>
              <w:rPr>
                <w:rFonts w:cstheme="minorHAnsi"/>
              </w:rPr>
            </w:pPr>
            <w:proofErr w:type="spellStart"/>
            <w:r w:rsidRPr="00DE75A8">
              <w:rPr>
                <w:rFonts w:cstheme="minorHAnsi"/>
              </w:rPr>
              <w:t>Tringa</w:t>
            </w:r>
            <w:proofErr w:type="spellEnd"/>
            <w:r w:rsidRPr="00DE75A8">
              <w:rPr>
                <w:rFonts w:cstheme="minorHAnsi"/>
              </w:rPr>
              <w:t xml:space="preserve"> melanoleuca</w:t>
            </w:r>
          </w:p>
        </w:tc>
        <w:tc>
          <w:tcPr>
            <w:tcW w:w="630" w:type="dxa"/>
            <w:noWrap/>
            <w:hideMark/>
          </w:tcPr>
          <w:p w14:paraId="14B4E300" w14:textId="77777777" w:rsidR="00DE75A8" w:rsidRPr="00DE75A8" w:rsidRDefault="00DE75A8">
            <w:pPr>
              <w:rPr>
                <w:rFonts w:cstheme="minorHAnsi"/>
              </w:rPr>
            </w:pPr>
            <w:r w:rsidRPr="00DE75A8">
              <w:rPr>
                <w:rFonts w:cstheme="minorHAnsi"/>
              </w:rPr>
              <w:t>Y</w:t>
            </w:r>
          </w:p>
        </w:tc>
        <w:tc>
          <w:tcPr>
            <w:tcW w:w="914" w:type="dxa"/>
            <w:noWrap/>
            <w:hideMark/>
          </w:tcPr>
          <w:p w14:paraId="7A753D0E" w14:textId="77777777" w:rsidR="00DE75A8" w:rsidRPr="00DE75A8" w:rsidRDefault="00DE75A8">
            <w:pPr>
              <w:rPr>
                <w:rFonts w:cstheme="minorHAnsi"/>
              </w:rPr>
            </w:pPr>
            <w:r w:rsidRPr="00DE75A8">
              <w:rPr>
                <w:rFonts w:cstheme="minorHAnsi"/>
              </w:rPr>
              <w:t>N</w:t>
            </w:r>
          </w:p>
        </w:tc>
      </w:tr>
      <w:tr w:rsidR="00DE75A8" w:rsidRPr="00DE75A8" w14:paraId="33FC4487" w14:textId="77777777" w:rsidTr="00DE75A8">
        <w:trPr>
          <w:trHeight w:val="300"/>
        </w:trPr>
        <w:tc>
          <w:tcPr>
            <w:tcW w:w="1453" w:type="dxa"/>
            <w:vMerge/>
            <w:hideMark/>
          </w:tcPr>
          <w:p w14:paraId="636B8DB2" w14:textId="77777777" w:rsidR="00DE75A8" w:rsidRPr="00DE75A8" w:rsidRDefault="00DE75A8">
            <w:pPr>
              <w:rPr>
                <w:rFonts w:cstheme="minorHAnsi"/>
              </w:rPr>
            </w:pPr>
          </w:p>
        </w:tc>
        <w:tc>
          <w:tcPr>
            <w:tcW w:w="2595" w:type="dxa"/>
            <w:vMerge/>
            <w:hideMark/>
          </w:tcPr>
          <w:p w14:paraId="3027D216" w14:textId="77777777" w:rsidR="00DE75A8" w:rsidRPr="00DE75A8" w:rsidRDefault="00DE75A8">
            <w:pPr>
              <w:rPr>
                <w:rFonts w:cstheme="minorHAnsi"/>
              </w:rPr>
            </w:pPr>
          </w:p>
        </w:tc>
        <w:tc>
          <w:tcPr>
            <w:tcW w:w="1999" w:type="dxa"/>
            <w:noWrap/>
            <w:hideMark/>
          </w:tcPr>
          <w:p w14:paraId="02B36977" w14:textId="77777777" w:rsidR="00DE75A8" w:rsidRPr="00DE75A8" w:rsidRDefault="00DE75A8">
            <w:pPr>
              <w:rPr>
                <w:rFonts w:cstheme="minorHAnsi"/>
              </w:rPr>
            </w:pPr>
            <w:r w:rsidRPr="00DE75A8">
              <w:rPr>
                <w:rFonts w:cstheme="minorHAnsi"/>
              </w:rPr>
              <w:t>Solitary Sandpiper</w:t>
            </w:r>
          </w:p>
        </w:tc>
        <w:tc>
          <w:tcPr>
            <w:tcW w:w="2043" w:type="dxa"/>
            <w:noWrap/>
            <w:hideMark/>
          </w:tcPr>
          <w:p w14:paraId="37E1BB0B" w14:textId="77777777" w:rsidR="00DE75A8" w:rsidRPr="00DE75A8" w:rsidRDefault="00DE75A8">
            <w:pPr>
              <w:rPr>
                <w:rFonts w:cstheme="minorHAnsi"/>
              </w:rPr>
            </w:pPr>
            <w:proofErr w:type="spellStart"/>
            <w:r w:rsidRPr="00DE75A8">
              <w:rPr>
                <w:rFonts w:cstheme="minorHAnsi"/>
              </w:rPr>
              <w:t>Tringa</w:t>
            </w:r>
            <w:proofErr w:type="spellEnd"/>
            <w:r w:rsidRPr="00DE75A8">
              <w:rPr>
                <w:rFonts w:cstheme="minorHAnsi"/>
              </w:rPr>
              <w:t xml:space="preserve"> solitaria</w:t>
            </w:r>
          </w:p>
        </w:tc>
        <w:tc>
          <w:tcPr>
            <w:tcW w:w="630" w:type="dxa"/>
            <w:noWrap/>
            <w:hideMark/>
          </w:tcPr>
          <w:p w14:paraId="69D17368" w14:textId="77777777" w:rsidR="00DE75A8" w:rsidRPr="00DE75A8" w:rsidRDefault="00DE75A8">
            <w:pPr>
              <w:rPr>
                <w:rFonts w:cstheme="minorHAnsi"/>
              </w:rPr>
            </w:pPr>
            <w:r w:rsidRPr="00DE75A8">
              <w:rPr>
                <w:rFonts w:cstheme="minorHAnsi"/>
              </w:rPr>
              <w:t>Y</w:t>
            </w:r>
          </w:p>
        </w:tc>
        <w:tc>
          <w:tcPr>
            <w:tcW w:w="914" w:type="dxa"/>
            <w:noWrap/>
            <w:hideMark/>
          </w:tcPr>
          <w:p w14:paraId="23454888" w14:textId="77777777" w:rsidR="00DE75A8" w:rsidRPr="00DE75A8" w:rsidRDefault="00DE75A8">
            <w:pPr>
              <w:rPr>
                <w:rFonts w:cstheme="minorHAnsi"/>
              </w:rPr>
            </w:pPr>
            <w:r w:rsidRPr="00DE75A8">
              <w:rPr>
                <w:rFonts w:cstheme="minorHAnsi"/>
              </w:rPr>
              <w:t>N</w:t>
            </w:r>
          </w:p>
        </w:tc>
      </w:tr>
      <w:tr w:rsidR="00DE75A8" w:rsidRPr="00DE75A8" w14:paraId="08756E84" w14:textId="77777777" w:rsidTr="00DE75A8">
        <w:trPr>
          <w:trHeight w:val="300"/>
        </w:trPr>
        <w:tc>
          <w:tcPr>
            <w:tcW w:w="1453" w:type="dxa"/>
            <w:vMerge/>
            <w:hideMark/>
          </w:tcPr>
          <w:p w14:paraId="6FDDAE94" w14:textId="77777777" w:rsidR="00DE75A8" w:rsidRPr="00DE75A8" w:rsidRDefault="00DE75A8">
            <w:pPr>
              <w:rPr>
                <w:rFonts w:cstheme="minorHAnsi"/>
              </w:rPr>
            </w:pPr>
          </w:p>
        </w:tc>
        <w:tc>
          <w:tcPr>
            <w:tcW w:w="2595" w:type="dxa"/>
            <w:vMerge/>
            <w:hideMark/>
          </w:tcPr>
          <w:p w14:paraId="267F652B" w14:textId="77777777" w:rsidR="00DE75A8" w:rsidRPr="00DE75A8" w:rsidRDefault="00DE75A8">
            <w:pPr>
              <w:rPr>
                <w:rFonts w:cstheme="minorHAnsi"/>
              </w:rPr>
            </w:pPr>
          </w:p>
        </w:tc>
        <w:tc>
          <w:tcPr>
            <w:tcW w:w="1999" w:type="dxa"/>
            <w:noWrap/>
            <w:hideMark/>
          </w:tcPr>
          <w:p w14:paraId="0058F0C7" w14:textId="77777777" w:rsidR="00DE75A8" w:rsidRPr="00DE75A8" w:rsidRDefault="00DE75A8">
            <w:pPr>
              <w:rPr>
                <w:rFonts w:cstheme="minorHAnsi"/>
              </w:rPr>
            </w:pPr>
            <w:r w:rsidRPr="00DE75A8">
              <w:rPr>
                <w:rFonts w:cstheme="minorHAnsi"/>
              </w:rPr>
              <w:t>Wilson's Snipe</w:t>
            </w:r>
          </w:p>
        </w:tc>
        <w:tc>
          <w:tcPr>
            <w:tcW w:w="2043" w:type="dxa"/>
            <w:noWrap/>
            <w:hideMark/>
          </w:tcPr>
          <w:p w14:paraId="6F19A0B6" w14:textId="77777777" w:rsidR="00DE75A8" w:rsidRPr="00DE75A8" w:rsidRDefault="00DE75A8">
            <w:pPr>
              <w:rPr>
                <w:rFonts w:cstheme="minorHAnsi"/>
              </w:rPr>
            </w:pPr>
            <w:proofErr w:type="spellStart"/>
            <w:r w:rsidRPr="00DE75A8">
              <w:rPr>
                <w:rFonts w:cstheme="minorHAnsi"/>
              </w:rPr>
              <w:t>Gallinago</w:t>
            </w:r>
            <w:proofErr w:type="spellEnd"/>
            <w:r w:rsidRPr="00DE75A8">
              <w:rPr>
                <w:rFonts w:cstheme="minorHAnsi"/>
              </w:rPr>
              <w:t xml:space="preserve"> delicata</w:t>
            </w:r>
          </w:p>
        </w:tc>
        <w:tc>
          <w:tcPr>
            <w:tcW w:w="630" w:type="dxa"/>
            <w:noWrap/>
            <w:hideMark/>
          </w:tcPr>
          <w:p w14:paraId="45375C95" w14:textId="77777777" w:rsidR="00DE75A8" w:rsidRPr="00DE75A8" w:rsidRDefault="00DE75A8">
            <w:pPr>
              <w:rPr>
                <w:rFonts w:cstheme="minorHAnsi"/>
              </w:rPr>
            </w:pPr>
            <w:r w:rsidRPr="00DE75A8">
              <w:rPr>
                <w:rFonts w:cstheme="minorHAnsi"/>
              </w:rPr>
              <w:t>Y</w:t>
            </w:r>
          </w:p>
        </w:tc>
        <w:tc>
          <w:tcPr>
            <w:tcW w:w="914" w:type="dxa"/>
            <w:noWrap/>
            <w:hideMark/>
          </w:tcPr>
          <w:p w14:paraId="77E788BB" w14:textId="77777777" w:rsidR="00DE75A8" w:rsidRPr="00DE75A8" w:rsidRDefault="00DE75A8">
            <w:pPr>
              <w:rPr>
                <w:rFonts w:cstheme="minorHAnsi"/>
              </w:rPr>
            </w:pPr>
            <w:r w:rsidRPr="00DE75A8">
              <w:rPr>
                <w:rFonts w:cstheme="minorHAnsi"/>
              </w:rPr>
              <w:t>Y</w:t>
            </w:r>
          </w:p>
        </w:tc>
      </w:tr>
      <w:tr w:rsidR="00DE75A8" w:rsidRPr="00DE75A8" w14:paraId="6C5D63E4" w14:textId="77777777" w:rsidTr="00DE75A8">
        <w:trPr>
          <w:trHeight w:val="300"/>
        </w:trPr>
        <w:tc>
          <w:tcPr>
            <w:tcW w:w="1453" w:type="dxa"/>
            <w:vMerge/>
            <w:hideMark/>
          </w:tcPr>
          <w:p w14:paraId="1C1D65BE" w14:textId="77777777" w:rsidR="00DE75A8" w:rsidRPr="00DE75A8" w:rsidRDefault="00DE75A8">
            <w:pPr>
              <w:rPr>
                <w:rFonts w:cstheme="minorHAnsi"/>
              </w:rPr>
            </w:pPr>
          </w:p>
        </w:tc>
        <w:tc>
          <w:tcPr>
            <w:tcW w:w="2595" w:type="dxa"/>
            <w:vMerge/>
            <w:hideMark/>
          </w:tcPr>
          <w:p w14:paraId="2ED4EECF" w14:textId="77777777" w:rsidR="00DE75A8" w:rsidRPr="00DE75A8" w:rsidRDefault="00DE75A8">
            <w:pPr>
              <w:rPr>
                <w:rFonts w:cstheme="minorHAnsi"/>
              </w:rPr>
            </w:pPr>
          </w:p>
        </w:tc>
        <w:tc>
          <w:tcPr>
            <w:tcW w:w="1999" w:type="dxa"/>
            <w:noWrap/>
            <w:hideMark/>
          </w:tcPr>
          <w:p w14:paraId="39DA4B4C" w14:textId="77777777" w:rsidR="00DE75A8" w:rsidRPr="00DE75A8" w:rsidRDefault="00DE75A8">
            <w:pPr>
              <w:rPr>
                <w:rFonts w:cstheme="minorHAnsi"/>
              </w:rPr>
            </w:pPr>
            <w:r w:rsidRPr="00DE75A8">
              <w:rPr>
                <w:rFonts w:cstheme="minorHAnsi"/>
              </w:rPr>
              <w:t>Whimbrel</w:t>
            </w:r>
          </w:p>
        </w:tc>
        <w:tc>
          <w:tcPr>
            <w:tcW w:w="2043" w:type="dxa"/>
            <w:noWrap/>
            <w:hideMark/>
          </w:tcPr>
          <w:p w14:paraId="0687831F" w14:textId="77777777" w:rsidR="00DE75A8" w:rsidRPr="00DE75A8" w:rsidRDefault="00DE75A8">
            <w:pPr>
              <w:rPr>
                <w:rFonts w:cstheme="minorHAnsi"/>
              </w:rPr>
            </w:pPr>
            <w:r w:rsidRPr="00DE75A8">
              <w:rPr>
                <w:rFonts w:cstheme="minorHAnsi"/>
              </w:rPr>
              <w:t xml:space="preserve">Numenius </w:t>
            </w:r>
            <w:proofErr w:type="spellStart"/>
            <w:r w:rsidRPr="00DE75A8">
              <w:rPr>
                <w:rFonts w:cstheme="minorHAnsi"/>
              </w:rPr>
              <w:t>phaeopus</w:t>
            </w:r>
            <w:proofErr w:type="spellEnd"/>
          </w:p>
        </w:tc>
        <w:tc>
          <w:tcPr>
            <w:tcW w:w="630" w:type="dxa"/>
            <w:noWrap/>
            <w:hideMark/>
          </w:tcPr>
          <w:p w14:paraId="17BDEDF1" w14:textId="77777777" w:rsidR="00DE75A8" w:rsidRPr="00DE75A8" w:rsidRDefault="00DE75A8">
            <w:pPr>
              <w:rPr>
                <w:rFonts w:cstheme="minorHAnsi"/>
              </w:rPr>
            </w:pPr>
            <w:r w:rsidRPr="00DE75A8">
              <w:rPr>
                <w:rFonts w:cstheme="minorHAnsi"/>
              </w:rPr>
              <w:t>N</w:t>
            </w:r>
          </w:p>
        </w:tc>
        <w:tc>
          <w:tcPr>
            <w:tcW w:w="914" w:type="dxa"/>
            <w:noWrap/>
            <w:hideMark/>
          </w:tcPr>
          <w:p w14:paraId="6C5DFA6F" w14:textId="77777777" w:rsidR="00DE75A8" w:rsidRPr="00DE75A8" w:rsidRDefault="00DE75A8">
            <w:pPr>
              <w:rPr>
                <w:rFonts w:cstheme="minorHAnsi"/>
              </w:rPr>
            </w:pPr>
            <w:r w:rsidRPr="00DE75A8">
              <w:rPr>
                <w:rFonts w:cstheme="minorHAnsi"/>
              </w:rPr>
              <w:t>Y</w:t>
            </w:r>
          </w:p>
        </w:tc>
      </w:tr>
      <w:tr w:rsidR="00DE75A8" w:rsidRPr="00DE75A8" w14:paraId="22F3739D" w14:textId="77777777" w:rsidTr="00DE75A8">
        <w:trPr>
          <w:trHeight w:val="300"/>
        </w:trPr>
        <w:tc>
          <w:tcPr>
            <w:tcW w:w="1453" w:type="dxa"/>
            <w:vMerge/>
            <w:hideMark/>
          </w:tcPr>
          <w:p w14:paraId="55CE0D80" w14:textId="77777777" w:rsidR="00DE75A8" w:rsidRPr="00DE75A8" w:rsidRDefault="00DE75A8">
            <w:pPr>
              <w:rPr>
                <w:rFonts w:cstheme="minorHAnsi"/>
              </w:rPr>
            </w:pPr>
          </w:p>
        </w:tc>
        <w:tc>
          <w:tcPr>
            <w:tcW w:w="2595" w:type="dxa"/>
            <w:vMerge/>
            <w:hideMark/>
          </w:tcPr>
          <w:p w14:paraId="5CE8C216" w14:textId="77777777" w:rsidR="00DE75A8" w:rsidRPr="00DE75A8" w:rsidRDefault="00DE75A8">
            <w:pPr>
              <w:rPr>
                <w:rFonts w:cstheme="minorHAnsi"/>
              </w:rPr>
            </w:pPr>
          </w:p>
        </w:tc>
        <w:tc>
          <w:tcPr>
            <w:tcW w:w="1999" w:type="dxa"/>
            <w:noWrap/>
            <w:hideMark/>
          </w:tcPr>
          <w:p w14:paraId="686AB6FB" w14:textId="77777777" w:rsidR="00DE75A8" w:rsidRPr="00DE75A8" w:rsidRDefault="00DE75A8">
            <w:pPr>
              <w:rPr>
                <w:rFonts w:cstheme="minorHAnsi"/>
              </w:rPr>
            </w:pPr>
            <w:r w:rsidRPr="00DE75A8">
              <w:rPr>
                <w:rFonts w:cstheme="minorHAnsi"/>
              </w:rPr>
              <w:t>Spotted Sandpiper</w:t>
            </w:r>
          </w:p>
        </w:tc>
        <w:tc>
          <w:tcPr>
            <w:tcW w:w="2043" w:type="dxa"/>
            <w:noWrap/>
            <w:hideMark/>
          </w:tcPr>
          <w:p w14:paraId="60FAB816" w14:textId="77777777" w:rsidR="00DE75A8" w:rsidRPr="00DE75A8" w:rsidRDefault="00DE75A8">
            <w:pPr>
              <w:rPr>
                <w:rFonts w:cstheme="minorHAnsi"/>
              </w:rPr>
            </w:pPr>
            <w:proofErr w:type="spellStart"/>
            <w:r w:rsidRPr="00DE75A8">
              <w:rPr>
                <w:rFonts w:cstheme="minorHAnsi"/>
              </w:rPr>
              <w:t>Actitis</w:t>
            </w:r>
            <w:proofErr w:type="spellEnd"/>
            <w:r w:rsidRPr="00DE75A8">
              <w:rPr>
                <w:rFonts w:cstheme="minorHAnsi"/>
              </w:rPr>
              <w:t xml:space="preserve"> </w:t>
            </w:r>
            <w:proofErr w:type="spellStart"/>
            <w:r w:rsidRPr="00DE75A8">
              <w:rPr>
                <w:rFonts w:cstheme="minorHAnsi"/>
              </w:rPr>
              <w:t>macularius</w:t>
            </w:r>
            <w:proofErr w:type="spellEnd"/>
          </w:p>
        </w:tc>
        <w:tc>
          <w:tcPr>
            <w:tcW w:w="630" w:type="dxa"/>
            <w:noWrap/>
            <w:hideMark/>
          </w:tcPr>
          <w:p w14:paraId="0D751C55" w14:textId="77777777" w:rsidR="00DE75A8" w:rsidRPr="00DE75A8" w:rsidRDefault="00DE75A8">
            <w:pPr>
              <w:rPr>
                <w:rFonts w:cstheme="minorHAnsi"/>
              </w:rPr>
            </w:pPr>
            <w:r w:rsidRPr="00DE75A8">
              <w:rPr>
                <w:rFonts w:cstheme="minorHAnsi"/>
              </w:rPr>
              <w:t>N</w:t>
            </w:r>
          </w:p>
        </w:tc>
        <w:tc>
          <w:tcPr>
            <w:tcW w:w="914" w:type="dxa"/>
            <w:noWrap/>
            <w:hideMark/>
          </w:tcPr>
          <w:p w14:paraId="60CC916A" w14:textId="77777777" w:rsidR="00DE75A8" w:rsidRPr="00DE75A8" w:rsidRDefault="00DE75A8">
            <w:pPr>
              <w:rPr>
                <w:rFonts w:cstheme="minorHAnsi"/>
              </w:rPr>
            </w:pPr>
            <w:r w:rsidRPr="00DE75A8">
              <w:rPr>
                <w:rFonts w:cstheme="minorHAnsi"/>
              </w:rPr>
              <w:t>Y</w:t>
            </w:r>
          </w:p>
        </w:tc>
      </w:tr>
      <w:tr w:rsidR="00DE75A8" w:rsidRPr="00DE75A8" w14:paraId="581C55B1" w14:textId="77777777" w:rsidTr="00DE75A8">
        <w:trPr>
          <w:trHeight w:val="300"/>
        </w:trPr>
        <w:tc>
          <w:tcPr>
            <w:tcW w:w="1453" w:type="dxa"/>
            <w:noWrap/>
            <w:hideMark/>
          </w:tcPr>
          <w:p w14:paraId="70A71B49" w14:textId="77777777" w:rsidR="00DE75A8" w:rsidRPr="00DE75A8" w:rsidRDefault="00DE75A8" w:rsidP="00DE75A8">
            <w:pPr>
              <w:rPr>
                <w:rFonts w:cstheme="minorHAnsi"/>
              </w:rPr>
            </w:pPr>
            <w:r w:rsidRPr="00DE75A8">
              <w:rPr>
                <w:rFonts w:cstheme="minorHAnsi"/>
              </w:rPr>
              <w:t>Columbiformes</w:t>
            </w:r>
          </w:p>
        </w:tc>
        <w:tc>
          <w:tcPr>
            <w:tcW w:w="2595" w:type="dxa"/>
            <w:noWrap/>
            <w:hideMark/>
          </w:tcPr>
          <w:p w14:paraId="55CEA3C6" w14:textId="77777777" w:rsidR="00DE75A8" w:rsidRPr="00DE75A8" w:rsidRDefault="00DE75A8" w:rsidP="00DE75A8">
            <w:pPr>
              <w:rPr>
                <w:rFonts w:cstheme="minorHAnsi"/>
              </w:rPr>
            </w:pPr>
            <w:r w:rsidRPr="00DE75A8">
              <w:rPr>
                <w:rFonts w:cstheme="minorHAnsi"/>
              </w:rPr>
              <w:t>Columbidae (Pigeons and Doves)</w:t>
            </w:r>
          </w:p>
        </w:tc>
        <w:tc>
          <w:tcPr>
            <w:tcW w:w="1999" w:type="dxa"/>
            <w:noWrap/>
            <w:hideMark/>
          </w:tcPr>
          <w:p w14:paraId="736DBE44" w14:textId="77777777" w:rsidR="00DE75A8" w:rsidRPr="00DE75A8" w:rsidRDefault="00DE75A8">
            <w:pPr>
              <w:rPr>
                <w:rFonts w:cstheme="minorHAnsi"/>
              </w:rPr>
            </w:pPr>
            <w:r w:rsidRPr="00DE75A8">
              <w:rPr>
                <w:rFonts w:cstheme="minorHAnsi"/>
              </w:rPr>
              <w:t>Eurasian Collared-Dove</w:t>
            </w:r>
          </w:p>
        </w:tc>
        <w:tc>
          <w:tcPr>
            <w:tcW w:w="2043" w:type="dxa"/>
            <w:noWrap/>
            <w:hideMark/>
          </w:tcPr>
          <w:p w14:paraId="542920A7" w14:textId="77777777" w:rsidR="00DE75A8" w:rsidRPr="00DE75A8" w:rsidRDefault="00DE75A8">
            <w:pPr>
              <w:rPr>
                <w:rFonts w:cstheme="minorHAnsi"/>
              </w:rPr>
            </w:pPr>
            <w:proofErr w:type="spellStart"/>
            <w:r w:rsidRPr="00DE75A8">
              <w:rPr>
                <w:rFonts w:cstheme="minorHAnsi"/>
              </w:rPr>
              <w:t>Streptopelia</w:t>
            </w:r>
            <w:proofErr w:type="spellEnd"/>
            <w:r w:rsidRPr="00DE75A8">
              <w:rPr>
                <w:rFonts w:cstheme="minorHAnsi"/>
              </w:rPr>
              <w:t xml:space="preserve"> </w:t>
            </w:r>
            <w:proofErr w:type="spellStart"/>
            <w:r w:rsidRPr="00DE75A8">
              <w:rPr>
                <w:rFonts w:cstheme="minorHAnsi"/>
              </w:rPr>
              <w:t>decaocto</w:t>
            </w:r>
            <w:proofErr w:type="spellEnd"/>
          </w:p>
        </w:tc>
        <w:tc>
          <w:tcPr>
            <w:tcW w:w="630" w:type="dxa"/>
            <w:noWrap/>
            <w:hideMark/>
          </w:tcPr>
          <w:p w14:paraId="48D67A83" w14:textId="77777777" w:rsidR="00DE75A8" w:rsidRPr="00DE75A8" w:rsidRDefault="00DE75A8">
            <w:pPr>
              <w:rPr>
                <w:rFonts w:cstheme="minorHAnsi"/>
              </w:rPr>
            </w:pPr>
            <w:r w:rsidRPr="00DE75A8">
              <w:rPr>
                <w:rFonts w:cstheme="minorHAnsi"/>
              </w:rPr>
              <w:t>N</w:t>
            </w:r>
          </w:p>
        </w:tc>
        <w:tc>
          <w:tcPr>
            <w:tcW w:w="914" w:type="dxa"/>
            <w:noWrap/>
            <w:hideMark/>
          </w:tcPr>
          <w:p w14:paraId="6726D73E" w14:textId="77777777" w:rsidR="00DE75A8" w:rsidRPr="00DE75A8" w:rsidRDefault="00DE75A8">
            <w:pPr>
              <w:rPr>
                <w:rFonts w:cstheme="minorHAnsi"/>
              </w:rPr>
            </w:pPr>
            <w:r w:rsidRPr="00DE75A8">
              <w:rPr>
                <w:rFonts w:cstheme="minorHAnsi"/>
              </w:rPr>
              <w:t>Y</w:t>
            </w:r>
          </w:p>
        </w:tc>
      </w:tr>
      <w:tr w:rsidR="00DE75A8" w:rsidRPr="00DE75A8" w14:paraId="3F8E5E1F" w14:textId="77777777" w:rsidTr="00DE75A8">
        <w:trPr>
          <w:trHeight w:val="300"/>
        </w:trPr>
        <w:tc>
          <w:tcPr>
            <w:tcW w:w="1453" w:type="dxa"/>
            <w:noWrap/>
            <w:hideMark/>
          </w:tcPr>
          <w:p w14:paraId="52103DEB" w14:textId="77777777" w:rsidR="00DE75A8" w:rsidRPr="00DE75A8" w:rsidRDefault="00DE75A8" w:rsidP="00DE75A8">
            <w:pPr>
              <w:rPr>
                <w:rFonts w:cstheme="minorHAnsi"/>
              </w:rPr>
            </w:pPr>
            <w:proofErr w:type="spellStart"/>
            <w:r w:rsidRPr="00DE75A8">
              <w:rPr>
                <w:rFonts w:cstheme="minorHAnsi"/>
              </w:rPr>
              <w:t>Coraciiformes</w:t>
            </w:r>
            <w:proofErr w:type="spellEnd"/>
          </w:p>
        </w:tc>
        <w:tc>
          <w:tcPr>
            <w:tcW w:w="2595" w:type="dxa"/>
            <w:noWrap/>
            <w:hideMark/>
          </w:tcPr>
          <w:p w14:paraId="5424394F" w14:textId="77777777" w:rsidR="00DE75A8" w:rsidRPr="00DE75A8" w:rsidRDefault="00DE75A8" w:rsidP="00DE75A8">
            <w:pPr>
              <w:rPr>
                <w:rFonts w:cstheme="minorHAnsi"/>
              </w:rPr>
            </w:pPr>
            <w:proofErr w:type="spellStart"/>
            <w:r w:rsidRPr="00DE75A8">
              <w:rPr>
                <w:rFonts w:cstheme="minorHAnsi"/>
              </w:rPr>
              <w:t>Alcedinidae</w:t>
            </w:r>
            <w:proofErr w:type="spellEnd"/>
            <w:r w:rsidRPr="00DE75A8">
              <w:rPr>
                <w:rFonts w:cstheme="minorHAnsi"/>
              </w:rPr>
              <w:t xml:space="preserve"> (Kingfishers)</w:t>
            </w:r>
          </w:p>
        </w:tc>
        <w:tc>
          <w:tcPr>
            <w:tcW w:w="1999" w:type="dxa"/>
            <w:noWrap/>
            <w:hideMark/>
          </w:tcPr>
          <w:p w14:paraId="0CB77CD8" w14:textId="77777777" w:rsidR="00DE75A8" w:rsidRPr="00DE75A8" w:rsidRDefault="00DE75A8">
            <w:pPr>
              <w:rPr>
                <w:rFonts w:cstheme="minorHAnsi"/>
              </w:rPr>
            </w:pPr>
            <w:r w:rsidRPr="00DE75A8">
              <w:rPr>
                <w:rFonts w:cstheme="minorHAnsi"/>
              </w:rPr>
              <w:t>Belted Kingfisher</w:t>
            </w:r>
          </w:p>
        </w:tc>
        <w:tc>
          <w:tcPr>
            <w:tcW w:w="2043" w:type="dxa"/>
            <w:noWrap/>
            <w:hideMark/>
          </w:tcPr>
          <w:p w14:paraId="763D2895" w14:textId="77777777" w:rsidR="00DE75A8" w:rsidRPr="00DE75A8" w:rsidRDefault="00DE75A8">
            <w:pPr>
              <w:rPr>
                <w:rFonts w:cstheme="minorHAnsi"/>
              </w:rPr>
            </w:pPr>
            <w:proofErr w:type="spellStart"/>
            <w:r w:rsidRPr="00DE75A8">
              <w:rPr>
                <w:rFonts w:cstheme="minorHAnsi"/>
              </w:rPr>
              <w:t>Megaceryle</w:t>
            </w:r>
            <w:proofErr w:type="spellEnd"/>
            <w:r w:rsidRPr="00DE75A8">
              <w:rPr>
                <w:rFonts w:cstheme="minorHAnsi"/>
              </w:rPr>
              <w:t xml:space="preserve"> alcyon</w:t>
            </w:r>
          </w:p>
        </w:tc>
        <w:tc>
          <w:tcPr>
            <w:tcW w:w="630" w:type="dxa"/>
            <w:noWrap/>
            <w:hideMark/>
          </w:tcPr>
          <w:p w14:paraId="234ACC39" w14:textId="77777777" w:rsidR="00DE75A8" w:rsidRPr="00DE75A8" w:rsidRDefault="00DE75A8">
            <w:pPr>
              <w:rPr>
                <w:rFonts w:cstheme="minorHAnsi"/>
              </w:rPr>
            </w:pPr>
            <w:r w:rsidRPr="00DE75A8">
              <w:rPr>
                <w:rFonts w:cstheme="minorHAnsi"/>
              </w:rPr>
              <w:t>Y</w:t>
            </w:r>
          </w:p>
        </w:tc>
        <w:tc>
          <w:tcPr>
            <w:tcW w:w="914" w:type="dxa"/>
            <w:noWrap/>
            <w:hideMark/>
          </w:tcPr>
          <w:p w14:paraId="0789765C" w14:textId="77777777" w:rsidR="00DE75A8" w:rsidRPr="00DE75A8" w:rsidRDefault="00DE75A8">
            <w:pPr>
              <w:rPr>
                <w:rFonts w:cstheme="minorHAnsi"/>
              </w:rPr>
            </w:pPr>
            <w:r w:rsidRPr="00DE75A8">
              <w:rPr>
                <w:rFonts w:cstheme="minorHAnsi"/>
              </w:rPr>
              <w:t>N</w:t>
            </w:r>
          </w:p>
        </w:tc>
      </w:tr>
      <w:tr w:rsidR="00DE75A8" w:rsidRPr="00DE75A8" w14:paraId="634CA7F7" w14:textId="77777777" w:rsidTr="00DE75A8">
        <w:trPr>
          <w:trHeight w:val="300"/>
        </w:trPr>
        <w:tc>
          <w:tcPr>
            <w:tcW w:w="1453" w:type="dxa"/>
            <w:vMerge w:val="restart"/>
            <w:noWrap/>
            <w:hideMark/>
          </w:tcPr>
          <w:p w14:paraId="53BD95AA" w14:textId="77777777" w:rsidR="00DE75A8" w:rsidRPr="00DE75A8" w:rsidRDefault="00DE75A8" w:rsidP="00DE75A8">
            <w:pPr>
              <w:rPr>
                <w:rFonts w:cstheme="minorHAnsi"/>
              </w:rPr>
            </w:pPr>
            <w:r w:rsidRPr="00DE75A8">
              <w:rPr>
                <w:rFonts w:cstheme="minorHAnsi"/>
              </w:rPr>
              <w:t>Falconiformes</w:t>
            </w:r>
          </w:p>
        </w:tc>
        <w:tc>
          <w:tcPr>
            <w:tcW w:w="2595" w:type="dxa"/>
            <w:vMerge w:val="restart"/>
            <w:noWrap/>
            <w:hideMark/>
          </w:tcPr>
          <w:p w14:paraId="2B2382C3" w14:textId="77777777" w:rsidR="00DE75A8" w:rsidRPr="00DE75A8" w:rsidRDefault="00DE75A8" w:rsidP="00DE75A8">
            <w:pPr>
              <w:rPr>
                <w:rFonts w:cstheme="minorHAnsi"/>
              </w:rPr>
            </w:pPr>
            <w:proofErr w:type="spellStart"/>
            <w:r w:rsidRPr="00DE75A8">
              <w:rPr>
                <w:rFonts w:cstheme="minorHAnsi"/>
              </w:rPr>
              <w:t>Falconidae</w:t>
            </w:r>
            <w:proofErr w:type="spellEnd"/>
            <w:r w:rsidRPr="00DE75A8">
              <w:rPr>
                <w:rFonts w:cstheme="minorHAnsi"/>
              </w:rPr>
              <w:t xml:space="preserve"> (Falcons and Caracaras)</w:t>
            </w:r>
          </w:p>
        </w:tc>
        <w:tc>
          <w:tcPr>
            <w:tcW w:w="1999" w:type="dxa"/>
            <w:noWrap/>
            <w:hideMark/>
          </w:tcPr>
          <w:p w14:paraId="0C5C2AD1" w14:textId="77777777" w:rsidR="00DE75A8" w:rsidRPr="00DE75A8" w:rsidRDefault="00DE75A8">
            <w:pPr>
              <w:rPr>
                <w:rFonts w:cstheme="minorHAnsi"/>
              </w:rPr>
            </w:pPr>
            <w:r w:rsidRPr="00DE75A8">
              <w:rPr>
                <w:rFonts w:cstheme="minorHAnsi"/>
              </w:rPr>
              <w:t>Merlin</w:t>
            </w:r>
          </w:p>
        </w:tc>
        <w:tc>
          <w:tcPr>
            <w:tcW w:w="2043" w:type="dxa"/>
            <w:noWrap/>
            <w:hideMark/>
          </w:tcPr>
          <w:p w14:paraId="46E33B57" w14:textId="77777777" w:rsidR="00DE75A8" w:rsidRPr="00DE75A8" w:rsidRDefault="00DE75A8">
            <w:pPr>
              <w:rPr>
                <w:rFonts w:cstheme="minorHAnsi"/>
              </w:rPr>
            </w:pPr>
            <w:r w:rsidRPr="00DE75A8">
              <w:rPr>
                <w:rFonts w:cstheme="minorHAnsi"/>
              </w:rPr>
              <w:t>Falco columbarius</w:t>
            </w:r>
          </w:p>
        </w:tc>
        <w:tc>
          <w:tcPr>
            <w:tcW w:w="630" w:type="dxa"/>
            <w:noWrap/>
            <w:hideMark/>
          </w:tcPr>
          <w:p w14:paraId="166840EA" w14:textId="77777777" w:rsidR="00DE75A8" w:rsidRPr="00DE75A8" w:rsidRDefault="00DE75A8">
            <w:pPr>
              <w:rPr>
                <w:rFonts w:cstheme="minorHAnsi"/>
              </w:rPr>
            </w:pPr>
            <w:r w:rsidRPr="00DE75A8">
              <w:rPr>
                <w:rFonts w:cstheme="minorHAnsi"/>
              </w:rPr>
              <w:t>Y</w:t>
            </w:r>
          </w:p>
        </w:tc>
        <w:tc>
          <w:tcPr>
            <w:tcW w:w="914" w:type="dxa"/>
            <w:noWrap/>
            <w:hideMark/>
          </w:tcPr>
          <w:p w14:paraId="388F0F59" w14:textId="77777777" w:rsidR="00DE75A8" w:rsidRPr="00DE75A8" w:rsidRDefault="00DE75A8">
            <w:pPr>
              <w:rPr>
                <w:rFonts w:cstheme="minorHAnsi"/>
              </w:rPr>
            </w:pPr>
            <w:r w:rsidRPr="00DE75A8">
              <w:rPr>
                <w:rFonts w:cstheme="minorHAnsi"/>
              </w:rPr>
              <w:t>Y</w:t>
            </w:r>
          </w:p>
        </w:tc>
      </w:tr>
      <w:tr w:rsidR="00DE75A8" w:rsidRPr="00DE75A8" w14:paraId="0B7F5F19" w14:textId="77777777" w:rsidTr="00DE75A8">
        <w:trPr>
          <w:trHeight w:val="300"/>
        </w:trPr>
        <w:tc>
          <w:tcPr>
            <w:tcW w:w="1453" w:type="dxa"/>
            <w:vMerge/>
            <w:hideMark/>
          </w:tcPr>
          <w:p w14:paraId="0ED49862" w14:textId="77777777" w:rsidR="00DE75A8" w:rsidRPr="00DE75A8" w:rsidRDefault="00DE75A8">
            <w:pPr>
              <w:rPr>
                <w:rFonts w:cstheme="minorHAnsi"/>
              </w:rPr>
            </w:pPr>
          </w:p>
        </w:tc>
        <w:tc>
          <w:tcPr>
            <w:tcW w:w="2595" w:type="dxa"/>
            <w:vMerge/>
            <w:hideMark/>
          </w:tcPr>
          <w:p w14:paraId="0CE69F6D" w14:textId="77777777" w:rsidR="00DE75A8" w:rsidRPr="00DE75A8" w:rsidRDefault="00DE75A8">
            <w:pPr>
              <w:rPr>
                <w:rFonts w:cstheme="minorHAnsi"/>
              </w:rPr>
            </w:pPr>
          </w:p>
        </w:tc>
        <w:tc>
          <w:tcPr>
            <w:tcW w:w="1999" w:type="dxa"/>
            <w:noWrap/>
            <w:hideMark/>
          </w:tcPr>
          <w:p w14:paraId="067ED871" w14:textId="77777777" w:rsidR="00DE75A8" w:rsidRPr="00DE75A8" w:rsidRDefault="00DE75A8">
            <w:pPr>
              <w:rPr>
                <w:rFonts w:cstheme="minorHAnsi"/>
              </w:rPr>
            </w:pPr>
            <w:r w:rsidRPr="00DE75A8">
              <w:rPr>
                <w:rFonts w:cstheme="minorHAnsi"/>
              </w:rPr>
              <w:t>Peregrine Falcon</w:t>
            </w:r>
          </w:p>
        </w:tc>
        <w:tc>
          <w:tcPr>
            <w:tcW w:w="2043" w:type="dxa"/>
            <w:noWrap/>
            <w:hideMark/>
          </w:tcPr>
          <w:p w14:paraId="4B42113C" w14:textId="77777777" w:rsidR="00DE75A8" w:rsidRPr="00DE75A8" w:rsidRDefault="00DE75A8">
            <w:pPr>
              <w:rPr>
                <w:rFonts w:cstheme="minorHAnsi"/>
              </w:rPr>
            </w:pPr>
            <w:r w:rsidRPr="00DE75A8">
              <w:rPr>
                <w:rFonts w:cstheme="minorHAnsi"/>
              </w:rPr>
              <w:t>Falco peregrinus</w:t>
            </w:r>
          </w:p>
        </w:tc>
        <w:tc>
          <w:tcPr>
            <w:tcW w:w="630" w:type="dxa"/>
            <w:noWrap/>
            <w:hideMark/>
          </w:tcPr>
          <w:p w14:paraId="409C0EC0" w14:textId="77777777" w:rsidR="00DE75A8" w:rsidRPr="00DE75A8" w:rsidRDefault="00DE75A8">
            <w:pPr>
              <w:rPr>
                <w:rFonts w:cstheme="minorHAnsi"/>
              </w:rPr>
            </w:pPr>
            <w:r w:rsidRPr="00DE75A8">
              <w:rPr>
                <w:rFonts w:cstheme="minorHAnsi"/>
              </w:rPr>
              <w:t>N</w:t>
            </w:r>
          </w:p>
        </w:tc>
        <w:tc>
          <w:tcPr>
            <w:tcW w:w="914" w:type="dxa"/>
            <w:noWrap/>
            <w:hideMark/>
          </w:tcPr>
          <w:p w14:paraId="3DEEC16E" w14:textId="77777777" w:rsidR="00DE75A8" w:rsidRPr="00DE75A8" w:rsidRDefault="00DE75A8">
            <w:pPr>
              <w:rPr>
                <w:rFonts w:cstheme="minorHAnsi"/>
              </w:rPr>
            </w:pPr>
            <w:r w:rsidRPr="00DE75A8">
              <w:rPr>
                <w:rFonts w:cstheme="minorHAnsi"/>
              </w:rPr>
              <w:t>Y</w:t>
            </w:r>
          </w:p>
        </w:tc>
      </w:tr>
      <w:tr w:rsidR="00DE75A8" w:rsidRPr="00DE75A8" w14:paraId="3E3A1451" w14:textId="77777777" w:rsidTr="00DE75A8">
        <w:trPr>
          <w:trHeight w:val="300"/>
        </w:trPr>
        <w:tc>
          <w:tcPr>
            <w:tcW w:w="1453" w:type="dxa"/>
            <w:vMerge w:val="restart"/>
            <w:noWrap/>
            <w:hideMark/>
          </w:tcPr>
          <w:p w14:paraId="306FF629" w14:textId="77777777" w:rsidR="00DE75A8" w:rsidRPr="00DE75A8" w:rsidRDefault="00DE75A8" w:rsidP="00DE75A8">
            <w:pPr>
              <w:rPr>
                <w:rFonts w:cstheme="minorHAnsi"/>
              </w:rPr>
            </w:pPr>
            <w:r w:rsidRPr="00DE75A8">
              <w:rPr>
                <w:rFonts w:cstheme="minorHAnsi"/>
              </w:rPr>
              <w:t>Galliformes</w:t>
            </w:r>
          </w:p>
        </w:tc>
        <w:tc>
          <w:tcPr>
            <w:tcW w:w="2595" w:type="dxa"/>
            <w:vMerge w:val="restart"/>
            <w:noWrap/>
            <w:hideMark/>
          </w:tcPr>
          <w:p w14:paraId="52433F96" w14:textId="77777777" w:rsidR="00DE75A8" w:rsidRPr="00DE75A8" w:rsidRDefault="00DE75A8" w:rsidP="00DE75A8">
            <w:pPr>
              <w:rPr>
                <w:rFonts w:cstheme="minorHAnsi"/>
              </w:rPr>
            </w:pPr>
            <w:r w:rsidRPr="00DE75A8">
              <w:rPr>
                <w:rFonts w:cstheme="minorHAnsi"/>
              </w:rPr>
              <w:t>Phasianidae (Pheasants, Grouse, and Allies)</w:t>
            </w:r>
          </w:p>
        </w:tc>
        <w:tc>
          <w:tcPr>
            <w:tcW w:w="1999" w:type="dxa"/>
            <w:noWrap/>
            <w:hideMark/>
          </w:tcPr>
          <w:p w14:paraId="78EB3C46" w14:textId="77777777" w:rsidR="00DE75A8" w:rsidRPr="00DE75A8" w:rsidRDefault="00DE75A8">
            <w:pPr>
              <w:rPr>
                <w:rFonts w:cstheme="minorHAnsi"/>
              </w:rPr>
            </w:pPr>
            <w:r w:rsidRPr="00DE75A8">
              <w:rPr>
                <w:rFonts w:cstheme="minorHAnsi"/>
              </w:rPr>
              <w:t>Spruce Grouse</w:t>
            </w:r>
          </w:p>
        </w:tc>
        <w:tc>
          <w:tcPr>
            <w:tcW w:w="2043" w:type="dxa"/>
            <w:noWrap/>
            <w:hideMark/>
          </w:tcPr>
          <w:p w14:paraId="73744103" w14:textId="77777777" w:rsidR="00DE75A8" w:rsidRPr="00DE75A8" w:rsidRDefault="00DE75A8">
            <w:pPr>
              <w:rPr>
                <w:rFonts w:cstheme="minorHAnsi"/>
              </w:rPr>
            </w:pPr>
            <w:proofErr w:type="spellStart"/>
            <w:r w:rsidRPr="00DE75A8">
              <w:rPr>
                <w:rFonts w:cstheme="minorHAnsi"/>
              </w:rPr>
              <w:t>Canachites</w:t>
            </w:r>
            <w:proofErr w:type="spellEnd"/>
            <w:r w:rsidRPr="00DE75A8">
              <w:rPr>
                <w:rFonts w:cstheme="minorHAnsi"/>
              </w:rPr>
              <w:t xml:space="preserve"> canadensis</w:t>
            </w:r>
          </w:p>
        </w:tc>
        <w:tc>
          <w:tcPr>
            <w:tcW w:w="630" w:type="dxa"/>
            <w:noWrap/>
            <w:hideMark/>
          </w:tcPr>
          <w:p w14:paraId="4DEF0C65" w14:textId="77777777" w:rsidR="00DE75A8" w:rsidRPr="00DE75A8" w:rsidRDefault="00DE75A8">
            <w:pPr>
              <w:rPr>
                <w:rFonts w:cstheme="minorHAnsi"/>
              </w:rPr>
            </w:pPr>
            <w:r w:rsidRPr="00DE75A8">
              <w:rPr>
                <w:rFonts w:cstheme="minorHAnsi"/>
              </w:rPr>
              <w:t>Y</w:t>
            </w:r>
          </w:p>
        </w:tc>
        <w:tc>
          <w:tcPr>
            <w:tcW w:w="914" w:type="dxa"/>
            <w:noWrap/>
            <w:hideMark/>
          </w:tcPr>
          <w:p w14:paraId="66BB65B7" w14:textId="77777777" w:rsidR="00DE75A8" w:rsidRPr="00DE75A8" w:rsidRDefault="00DE75A8">
            <w:pPr>
              <w:rPr>
                <w:rFonts w:cstheme="minorHAnsi"/>
              </w:rPr>
            </w:pPr>
            <w:r w:rsidRPr="00DE75A8">
              <w:rPr>
                <w:rFonts w:cstheme="minorHAnsi"/>
              </w:rPr>
              <w:t>Y</w:t>
            </w:r>
          </w:p>
        </w:tc>
      </w:tr>
      <w:tr w:rsidR="00DE75A8" w:rsidRPr="00DE75A8" w14:paraId="1BB62E60" w14:textId="77777777" w:rsidTr="00DE75A8">
        <w:trPr>
          <w:trHeight w:val="300"/>
        </w:trPr>
        <w:tc>
          <w:tcPr>
            <w:tcW w:w="1453" w:type="dxa"/>
            <w:vMerge/>
            <w:hideMark/>
          </w:tcPr>
          <w:p w14:paraId="552A4469" w14:textId="77777777" w:rsidR="00DE75A8" w:rsidRPr="00DE75A8" w:rsidRDefault="00DE75A8">
            <w:pPr>
              <w:rPr>
                <w:rFonts w:cstheme="minorHAnsi"/>
              </w:rPr>
            </w:pPr>
          </w:p>
        </w:tc>
        <w:tc>
          <w:tcPr>
            <w:tcW w:w="2595" w:type="dxa"/>
            <w:vMerge/>
            <w:hideMark/>
          </w:tcPr>
          <w:p w14:paraId="518F59F1" w14:textId="77777777" w:rsidR="00DE75A8" w:rsidRPr="00DE75A8" w:rsidRDefault="00DE75A8">
            <w:pPr>
              <w:rPr>
                <w:rFonts w:cstheme="minorHAnsi"/>
              </w:rPr>
            </w:pPr>
          </w:p>
        </w:tc>
        <w:tc>
          <w:tcPr>
            <w:tcW w:w="1999" w:type="dxa"/>
            <w:noWrap/>
            <w:hideMark/>
          </w:tcPr>
          <w:p w14:paraId="037A5EAD" w14:textId="77777777" w:rsidR="00DE75A8" w:rsidRPr="00DE75A8" w:rsidRDefault="00DE75A8">
            <w:pPr>
              <w:rPr>
                <w:rFonts w:cstheme="minorHAnsi"/>
              </w:rPr>
            </w:pPr>
            <w:r w:rsidRPr="00DE75A8">
              <w:rPr>
                <w:rFonts w:cstheme="minorHAnsi"/>
              </w:rPr>
              <w:t>Ruffed Grouse</w:t>
            </w:r>
          </w:p>
        </w:tc>
        <w:tc>
          <w:tcPr>
            <w:tcW w:w="2043" w:type="dxa"/>
            <w:noWrap/>
            <w:hideMark/>
          </w:tcPr>
          <w:p w14:paraId="088ECA73" w14:textId="77777777" w:rsidR="00DE75A8" w:rsidRPr="00DE75A8" w:rsidRDefault="00DE75A8">
            <w:pPr>
              <w:rPr>
                <w:rFonts w:cstheme="minorHAnsi"/>
              </w:rPr>
            </w:pPr>
            <w:r w:rsidRPr="00DE75A8">
              <w:rPr>
                <w:rFonts w:cstheme="minorHAnsi"/>
              </w:rPr>
              <w:t>Bonasa umbellus</w:t>
            </w:r>
          </w:p>
        </w:tc>
        <w:tc>
          <w:tcPr>
            <w:tcW w:w="630" w:type="dxa"/>
            <w:noWrap/>
            <w:hideMark/>
          </w:tcPr>
          <w:p w14:paraId="68F948B6" w14:textId="77777777" w:rsidR="00DE75A8" w:rsidRPr="00DE75A8" w:rsidRDefault="00DE75A8">
            <w:pPr>
              <w:rPr>
                <w:rFonts w:cstheme="minorHAnsi"/>
              </w:rPr>
            </w:pPr>
            <w:r w:rsidRPr="00DE75A8">
              <w:rPr>
                <w:rFonts w:cstheme="minorHAnsi"/>
              </w:rPr>
              <w:t>N</w:t>
            </w:r>
          </w:p>
        </w:tc>
        <w:tc>
          <w:tcPr>
            <w:tcW w:w="914" w:type="dxa"/>
            <w:noWrap/>
            <w:hideMark/>
          </w:tcPr>
          <w:p w14:paraId="3E674B07" w14:textId="77777777" w:rsidR="00DE75A8" w:rsidRPr="00DE75A8" w:rsidRDefault="00DE75A8">
            <w:pPr>
              <w:rPr>
                <w:rFonts w:cstheme="minorHAnsi"/>
              </w:rPr>
            </w:pPr>
            <w:r w:rsidRPr="00DE75A8">
              <w:rPr>
                <w:rFonts w:cstheme="minorHAnsi"/>
              </w:rPr>
              <w:t>Y</w:t>
            </w:r>
          </w:p>
        </w:tc>
      </w:tr>
      <w:tr w:rsidR="00DE75A8" w:rsidRPr="00DE75A8" w14:paraId="67C38B38" w14:textId="77777777" w:rsidTr="00DE75A8">
        <w:trPr>
          <w:trHeight w:val="300"/>
        </w:trPr>
        <w:tc>
          <w:tcPr>
            <w:tcW w:w="1453" w:type="dxa"/>
            <w:noWrap/>
            <w:hideMark/>
          </w:tcPr>
          <w:p w14:paraId="371DE2C1" w14:textId="77777777" w:rsidR="00DE75A8" w:rsidRPr="00DE75A8" w:rsidRDefault="00DE75A8" w:rsidP="00DE75A8">
            <w:pPr>
              <w:rPr>
                <w:rFonts w:cstheme="minorHAnsi"/>
              </w:rPr>
            </w:pPr>
            <w:r w:rsidRPr="00DE75A8">
              <w:rPr>
                <w:rFonts w:cstheme="minorHAnsi"/>
              </w:rPr>
              <w:t>Gaviiformes</w:t>
            </w:r>
          </w:p>
        </w:tc>
        <w:tc>
          <w:tcPr>
            <w:tcW w:w="2595" w:type="dxa"/>
            <w:noWrap/>
            <w:hideMark/>
          </w:tcPr>
          <w:p w14:paraId="1090E3B4" w14:textId="77777777" w:rsidR="00DE75A8" w:rsidRPr="00DE75A8" w:rsidRDefault="00DE75A8" w:rsidP="00DE75A8">
            <w:pPr>
              <w:rPr>
                <w:rFonts w:cstheme="minorHAnsi"/>
              </w:rPr>
            </w:pPr>
            <w:proofErr w:type="spellStart"/>
            <w:r w:rsidRPr="00DE75A8">
              <w:rPr>
                <w:rFonts w:cstheme="minorHAnsi"/>
              </w:rPr>
              <w:t>Gaviidae</w:t>
            </w:r>
            <w:proofErr w:type="spellEnd"/>
            <w:r w:rsidRPr="00DE75A8">
              <w:rPr>
                <w:rFonts w:cstheme="minorHAnsi"/>
              </w:rPr>
              <w:t xml:space="preserve"> (Loons)</w:t>
            </w:r>
          </w:p>
        </w:tc>
        <w:tc>
          <w:tcPr>
            <w:tcW w:w="1999" w:type="dxa"/>
            <w:noWrap/>
            <w:hideMark/>
          </w:tcPr>
          <w:p w14:paraId="217C1ED9" w14:textId="77777777" w:rsidR="00DE75A8" w:rsidRPr="00DE75A8" w:rsidRDefault="00DE75A8">
            <w:pPr>
              <w:rPr>
                <w:rFonts w:cstheme="minorHAnsi"/>
              </w:rPr>
            </w:pPr>
            <w:r w:rsidRPr="00DE75A8">
              <w:rPr>
                <w:rFonts w:cstheme="minorHAnsi"/>
              </w:rPr>
              <w:t>Common Loon</w:t>
            </w:r>
          </w:p>
        </w:tc>
        <w:tc>
          <w:tcPr>
            <w:tcW w:w="2043" w:type="dxa"/>
            <w:noWrap/>
            <w:hideMark/>
          </w:tcPr>
          <w:p w14:paraId="31B835FC" w14:textId="77777777" w:rsidR="00DE75A8" w:rsidRPr="00DE75A8" w:rsidRDefault="00DE75A8">
            <w:pPr>
              <w:rPr>
                <w:rFonts w:cstheme="minorHAnsi"/>
              </w:rPr>
            </w:pPr>
            <w:proofErr w:type="spellStart"/>
            <w:r w:rsidRPr="00DE75A8">
              <w:rPr>
                <w:rFonts w:cstheme="minorHAnsi"/>
              </w:rPr>
              <w:t>Gavia</w:t>
            </w:r>
            <w:proofErr w:type="spellEnd"/>
            <w:r w:rsidRPr="00DE75A8">
              <w:rPr>
                <w:rFonts w:cstheme="minorHAnsi"/>
              </w:rPr>
              <w:t xml:space="preserve"> </w:t>
            </w:r>
            <w:proofErr w:type="spellStart"/>
            <w:r w:rsidRPr="00DE75A8">
              <w:rPr>
                <w:rFonts w:cstheme="minorHAnsi"/>
              </w:rPr>
              <w:t>immer</w:t>
            </w:r>
            <w:proofErr w:type="spellEnd"/>
          </w:p>
        </w:tc>
        <w:tc>
          <w:tcPr>
            <w:tcW w:w="630" w:type="dxa"/>
            <w:noWrap/>
            <w:hideMark/>
          </w:tcPr>
          <w:p w14:paraId="02FBE582" w14:textId="77777777" w:rsidR="00DE75A8" w:rsidRPr="00DE75A8" w:rsidRDefault="00DE75A8">
            <w:pPr>
              <w:rPr>
                <w:rFonts w:cstheme="minorHAnsi"/>
              </w:rPr>
            </w:pPr>
            <w:r w:rsidRPr="00DE75A8">
              <w:rPr>
                <w:rFonts w:cstheme="minorHAnsi"/>
              </w:rPr>
              <w:t>Y</w:t>
            </w:r>
          </w:p>
        </w:tc>
        <w:tc>
          <w:tcPr>
            <w:tcW w:w="914" w:type="dxa"/>
            <w:noWrap/>
            <w:hideMark/>
          </w:tcPr>
          <w:p w14:paraId="14A0615B" w14:textId="77777777" w:rsidR="00DE75A8" w:rsidRPr="00DE75A8" w:rsidRDefault="00DE75A8">
            <w:pPr>
              <w:rPr>
                <w:rFonts w:cstheme="minorHAnsi"/>
              </w:rPr>
            </w:pPr>
            <w:r w:rsidRPr="00DE75A8">
              <w:rPr>
                <w:rFonts w:cstheme="minorHAnsi"/>
              </w:rPr>
              <w:t>Y</w:t>
            </w:r>
          </w:p>
        </w:tc>
      </w:tr>
      <w:tr w:rsidR="00DE75A8" w:rsidRPr="00DE75A8" w14:paraId="695F6D7D" w14:textId="77777777" w:rsidTr="00DE75A8">
        <w:trPr>
          <w:trHeight w:val="300"/>
        </w:trPr>
        <w:tc>
          <w:tcPr>
            <w:tcW w:w="1453" w:type="dxa"/>
            <w:vMerge w:val="restart"/>
            <w:noWrap/>
            <w:hideMark/>
          </w:tcPr>
          <w:p w14:paraId="53C0C5CC" w14:textId="77777777" w:rsidR="00DE75A8" w:rsidRPr="00DE75A8" w:rsidRDefault="00DE75A8" w:rsidP="00DE75A8">
            <w:pPr>
              <w:rPr>
                <w:rFonts w:cstheme="minorHAnsi"/>
              </w:rPr>
            </w:pPr>
            <w:r w:rsidRPr="00DE75A8">
              <w:rPr>
                <w:rFonts w:cstheme="minorHAnsi"/>
              </w:rPr>
              <w:t>Gruiformes</w:t>
            </w:r>
          </w:p>
        </w:tc>
        <w:tc>
          <w:tcPr>
            <w:tcW w:w="2595" w:type="dxa"/>
            <w:noWrap/>
            <w:hideMark/>
          </w:tcPr>
          <w:p w14:paraId="257116E0" w14:textId="77777777" w:rsidR="00DE75A8" w:rsidRPr="00DE75A8" w:rsidRDefault="00DE75A8" w:rsidP="00DE75A8">
            <w:pPr>
              <w:rPr>
                <w:rFonts w:cstheme="minorHAnsi"/>
              </w:rPr>
            </w:pPr>
            <w:proofErr w:type="spellStart"/>
            <w:r w:rsidRPr="00DE75A8">
              <w:rPr>
                <w:rFonts w:cstheme="minorHAnsi"/>
              </w:rPr>
              <w:t>Gruidae</w:t>
            </w:r>
            <w:proofErr w:type="spellEnd"/>
            <w:r w:rsidRPr="00DE75A8">
              <w:rPr>
                <w:rFonts w:cstheme="minorHAnsi"/>
              </w:rPr>
              <w:t xml:space="preserve"> (Cranes)</w:t>
            </w:r>
          </w:p>
        </w:tc>
        <w:tc>
          <w:tcPr>
            <w:tcW w:w="1999" w:type="dxa"/>
            <w:noWrap/>
            <w:hideMark/>
          </w:tcPr>
          <w:p w14:paraId="7E875B33" w14:textId="77777777" w:rsidR="00DE75A8" w:rsidRPr="00DE75A8" w:rsidRDefault="00DE75A8">
            <w:pPr>
              <w:rPr>
                <w:rFonts w:cstheme="minorHAnsi"/>
              </w:rPr>
            </w:pPr>
            <w:r w:rsidRPr="00DE75A8">
              <w:rPr>
                <w:rFonts w:cstheme="minorHAnsi"/>
              </w:rPr>
              <w:t>Sandhill Crane</w:t>
            </w:r>
          </w:p>
        </w:tc>
        <w:tc>
          <w:tcPr>
            <w:tcW w:w="2043" w:type="dxa"/>
            <w:noWrap/>
            <w:hideMark/>
          </w:tcPr>
          <w:p w14:paraId="29C2ACD7" w14:textId="77777777" w:rsidR="00DE75A8" w:rsidRPr="00DE75A8" w:rsidRDefault="00DE75A8">
            <w:pPr>
              <w:rPr>
                <w:rFonts w:cstheme="minorHAnsi"/>
              </w:rPr>
            </w:pPr>
            <w:r w:rsidRPr="00DE75A8">
              <w:rPr>
                <w:rFonts w:cstheme="minorHAnsi"/>
              </w:rPr>
              <w:t>Antigone canadensis</w:t>
            </w:r>
          </w:p>
        </w:tc>
        <w:tc>
          <w:tcPr>
            <w:tcW w:w="630" w:type="dxa"/>
            <w:noWrap/>
            <w:hideMark/>
          </w:tcPr>
          <w:p w14:paraId="2C6D6A94" w14:textId="77777777" w:rsidR="00DE75A8" w:rsidRPr="00DE75A8" w:rsidRDefault="00DE75A8">
            <w:pPr>
              <w:rPr>
                <w:rFonts w:cstheme="minorHAnsi"/>
              </w:rPr>
            </w:pPr>
            <w:r w:rsidRPr="00DE75A8">
              <w:rPr>
                <w:rFonts w:cstheme="minorHAnsi"/>
              </w:rPr>
              <w:t>Y</w:t>
            </w:r>
          </w:p>
        </w:tc>
        <w:tc>
          <w:tcPr>
            <w:tcW w:w="914" w:type="dxa"/>
            <w:noWrap/>
            <w:hideMark/>
          </w:tcPr>
          <w:p w14:paraId="7C9E8BA0" w14:textId="77777777" w:rsidR="00DE75A8" w:rsidRPr="00DE75A8" w:rsidRDefault="00DE75A8">
            <w:pPr>
              <w:rPr>
                <w:rFonts w:cstheme="minorHAnsi"/>
              </w:rPr>
            </w:pPr>
            <w:r w:rsidRPr="00DE75A8">
              <w:rPr>
                <w:rFonts w:cstheme="minorHAnsi"/>
              </w:rPr>
              <w:t>Y</w:t>
            </w:r>
          </w:p>
        </w:tc>
      </w:tr>
      <w:tr w:rsidR="00DE75A8" w:rsidRPr="00DE75A8" w14:paraId="3A9E139A" w14:textId="77777777" w:rsidTr="00DE75A8">
        <w:trPr>
          <w:trHeight w:val="300"/>
        </w:trPr>
        <w:tc>
          <w:tcPr>
            <w:tcW w:w="1453" w:type="dxa"/>
            <w:vMerge/>
            <w:hideMark/>
          </w:tcPr>
          <w:p w14:paraId="0CF831B3" w14:textId="77777777" w:rsidR="00DE75A8" w:rsidRPr="00DE75A8" w:rsidRDefault="00DE75A8">
            <w:pPr>
              <w:rPr>
                <w:rFonts w:cstheme="minorHAnsi"/>
              </w:rPr>
            </w:pPr>
          </w:p>
        </w:tc>
        <w:tc>
          <w:tcPr>
            <w:tcW w:w="2595" w:type="dxa"/>
            <w:noWrap/>
            <w:hideMark/>
          </w:tcPr>
          <w:p w14:paraId="289758F9" w14:textId="77777777" w:rsidR="00DE75A8" w:rsidRPr="00DE75A8" w:rsidRDefault="00DE75A8" w:rsidP="00DE75A8">
            <w:pPr>
              <w:rPr>
                <w:rFonts w:cstheme="minorHAnsi"/>
              </w:rPr>
            </w:pPr>
            <w:proofErr w:type="spellStart"/>
            <w:r w:rsidRPr="00DE75A8">
              <w:rPr>
                <w:rFonts w:cstheme="minorHAnsi"/>
              </w:rPr>
              <w:t>Rallidae</w:t>
            </w:r>
            <w:proofErr w:type="spellEnd"/>
            <w:r w:rsidRPr="00DE75A8">
              <w:rPr>
                <w:rFonts w:cstheme="minorHAnsi"/>
              </w:rPr>
              <w:t xml:space="preserve"> (Rails, Gallinules, and Coots)</w:t>
            </w:r>
          </w:p>
        </w:tc>
        <w:tc>
          <w:tcPr>
            <w:tcW w:w="1999" w:type="dxa"/>
            <w:noWrap/>
            <w:hideMark/>
          </w:tcPr>
          <w:p w14:paraId="513D2418" w14:textId="77777777" w:rsidR="00DE75A8" w:rsidRPr="00DE75A8" w:rsidRDefault="00DE75A8">
            <w:pPr>
              <w:rPr>
                <w:rFonts w:cstheme="minorHAnsi"/>
              </w:rPr>
            </w:pPr>
            <w:r w:rsidRPr="00DE75A8">
              <w:rPr>
                <w:rFonts w:cstheme="minorHAnsi"/>
              </w:rPr>
              <w:t>Sora</w:t>
            </w:r>
          </w:p>
        </w:tc>
        <w:tc>
          <w:tcPr>
            <w:tcW w:w="2043" w:type="dxa"/>
            <w:noWrap/>
            <w:hideMark/>
          </w:tcPr>
          <w:p w14:paraId="319E8C2E" w14:textId="77777777" w:rsidR="00DE75A8" w:rsidRPr="00DE75A8" w:rsidRDefault="00DE75A8">
            <w:pPr>
              <w:rPr>
                <w:rFonts w:cstheme="minorHAnsi"/>
              </w:rPr>
            </w:pPr>
            <w:proofErr w:type="spellStart"/>
            <w:r w:rsidRPr="00DE75A8">
              <w:rPr>
                <w:rFonts w:cstheme="minorHAnsi"/>
              </w:rPr>
              <w:t>Porzana</w:t>
            </w:r>
            <w:proofErr w:type="spellEnd"/>
            <w:r w:rsidRPr="00DE75A8">
              <w:rPr>
                <w:rFonts w:cstheme="minorHAnsi"/>
              </w:rPr>
              <w:t xml:space="preserve"> </w:t>
            </w:r>
            <w:proofErr w:type="spellStart"/>
            <w:r w:rsidRPr="00DE75A8">
              <w:rPr>
                <w:rFonts w:cstheme="minorHAnsi"/>
              </w:rPr>
              <w:t>carolina</w:t>
            </w:r>
            <w:proofErr w:type="spellEnd"/>
          </w:p>
        </w:tc>
        <w:tc>
          <w:tcPr>
            <w:tcW w:w="630" w:type="dxa"/>
            <w:noWrap/>
            <w:hideMark/>
          </w:tcPr>
          <w:p w14:paraId="2A7483EC" w14:textId="77777777" w:rsidR="00DE75A8" w:rsidRPr="00DE75A8" w:rsidRDefault="00DE75A8">
            <w:pPr>
              <w:rPr>
                <w:rFonts w:cstheme="minorHAnsi"/>
              </w:rPr>
            </w:pPr>
            <w:r w:rsidRPr="00DE75A8">
              <w:rPr>
                <w:rFonts w:cstheme="minorHAnsi"/>
              </w:rPr>
              <w:t>Y</w:t>
            </w:r>
          </w:p>
        </w:tc>
        <w:tc>
          <w:tcPr>
            <w:tcW w:w="914" w:type="dxa"/>
            <w:noWrap/>
            <w:hideMark/>
          </w:tcPr>
          <w:p w14:paraId="52F5CBF3" w14:textId="77777777" w:rsidR="00DE75A8" w:rsidRPr="00DE75A8" w:rsidRDefault="00DE75A8">
            <w:pPr>
              <w:rPr>
                <w:rFonts w:cstheme="minorHAnsi"/>
              </w:rPr>
            </w:pPr>
            <w:r w:rsidRPr="00DE75A8">
              <w:rPr>
                <w:rFonts w:cstheme="minorHAnsi"/>
              </w:rPr>
              <w:t>N</w:t>
            </w:r>
          </w:p>
        </w:tc>
      </w:tr>
      <w:tr w:rsidR="00DE75A8" w:rsidRPr="00DE75A8" w14:paraId="4A554BF3" w14:textId="77777777" w:rsidTr="00DE75A8">
        <w:trPr>
          <w:trHeight w:val="300"/>
        </w:trPr>
        <w:tc>
          <w:tcPr>
            <w:tcW w:w="1453" w:type="dxa"/>
            <w:vMerge w:val="restart"/>
            <w:noWrap/>
            <w:hideMark/>
          </w:tcPr>
          <w:p w14:paraId="5D62CB1E" w14:textId="77777777" w:rsidR="00DE75A8" w:rsidRPr="00DE75A8" w:rsidRDefault="00DE75A8" w:rsidP="00DE75A8">
            <w:pPr>
              <w:rPr>
                <w:rFonts w:cstheme="minorHAnsi"/>
              </w:rPr>
            </w:pPr>
            <w:r w:rsidRPr="00DE75A8">
              <w:rPr>
                <w:rFonts w:cstheme="minorHAnsi"/>
              </w:rPr>
              <w:t>Passeriformes</w:t>
            </w:r>
          </w:p>
        </w:tc>
        <w:tc>
          <w:tcPr>
            <w:tcW w:w="2595" w:type="dxa"/>
            <w:vMerge w:val="restart"/>
            <w:noWrap/>
            <w:hideMark/>
          </w:tcPr>
          <w:p w14:paraId="32172560" w14:textId="77777777" w:rsidR="00DE75A8" w:rsidRPr="00DE75A8" w:rsidRDefault="00DE75A8" w:rsidP="00DE75A8">
            <w:pPr>
              <w:rPr>
                <w:rFonts w:cstheme="minorHAnsi"/>
              </w:rPr>
            </w:pPr>
            <w:proofErr w:type="spellStart"/>
            <w:r w:rsidRPr="00DE75A8">
              <w:rPr>
                <w:rFonts w:cstheme="minorHAnsi"/>
              </w:rPr>
              <w:t>Bombycillidae</w:t>
            </w:r>
            <w:proofErr w:type="spellEnd"/>
            <w:r w:rsidRPr="00DE75A8">
              <w:rPr>
                <w:rFonts w:cstheme="minorHAnsi"/>
              </w:rPr>
              <w:t xml:space="preserve"> (Waxwings)</w:t>
            </w:r>
          </w:p>
        </w:tc>
        <w:tc>
          <w:tcPr>
            <w:tcW w:w="1999" w:type="dxa"/>
            <w:noWrap/>
            <w:hideMark/>
          </w:tcPr>
          <w:p w14:paraId="3D01A7CC" w14:textId="77777777" w:rsidR="00DE75A8" w:rsidRPr="00DE75A8" w:rsidRDefault="00DE75A8">
            <w:pPr>
              <w:rPr>
                <w:rFonts w:cstheme="minorHAnsi"/>
              </w:rPr>
            </w:pPr>
            <w:r w:rsidRPr="00DE75A8">
              <w:rPr>
                <w:rFonts w:cstheme="minorHAnsi"/>
              </w:rPr>
              <w:t>Bohemian Waxwing</w:t>
            </w:r>
          </w:p>
        </w:tc>
        <w:tc>
          <w:tcPr>
            <w:tcW w:w="2043" w:type="dxa"/>
            <w:noWrap/>
            <w:hideMark/>
          </w:tcPr>
          <w:p w14:paraId="038F0160" w14:textId="77777777" w:rsidR="00DE75A8" w:rsidRPr="00DE75A8" w:rsidRDefault="00DE75A8">
            <w:pPr>
              <w:rPr>
                <w:rFonts w:cstheme="minorHAnsi"/>
              </w:rPr>
            </w:pPr>
            <w:proofErr w:type="spellStart"/>
            <w:r w:rsidRPr="00DE75A8">
              <w:rPr>
                <w:rFonts w:cstheme="minorHAnsi"/>
              </w:rPr>
              <w:t>Bombycilla</w:t>
            </w:r>
            <w:proofErr w:type="spellEnd"/>
            <w:r w:rsidRPr="00DE75A8">
              <w:rPr>
                <w:rFonts w:cstheme="minorHAnsi"/>
              </w:rPr>
              <w:t xml:space="preserve"> </w:t>
            </w:r>
            <w:proofErr w:type="spellStart"/>
            <w:r w:rsidRPr="00DE75A8">
              <w:rPr>
                <w:rFonts w:cstheme="minorHAnsi"/>
              </w:rPr>
              <w:t>garrulus</w:t>
            </w:r>
            <w:proofErr w:type="spellEnd"/>
          </w:p>
        </w:tc>
        <w:tc>
          <w:tcPr>
            <w:tcW w:w="630" w:type="dxa"/>
            <w:noWrap/>
            <w:hideMark/>
          </w:tcPr>
          <w:p w14:paraId="20345F33" w14:textId="77777777" w:rsidR="00DE75A8" w:rsidRPr="00DE75A8" w:rsidRDefault="00DE75A8">
            <w:pPr>
              <w:rPr>
                <w:rFonts w:cstheme="minorHAnsi"/>
              </w:rPr>
            </w:pPr>
            <w:r w:rsidRPr="00DE75A8">
              <w:rPr>
                <w:rFonts w:cstheme="minorHAnsi"/>
              </w:rPr>
              <w:t>Y</w:t>
            </w:r>
          </w:p>
        </w:tc>
        <w:tc>
          <w:tcPr>
            <w:tcW w:w="914" w:type="dxa"/>
            <w:noWrap/>
            <w:hideMark/>
          </w:tcPr>
          <w:p w14:paraId="1434D829" w14:textId="77777777" w:rsidR="00DE75A8" w:rsidRPr="00DE75A8" w:rsidRDefault="00DE75A8">
            <w:pPr>
              <w:rPr>
                <w:rFonts w:cstheme="minorHAnsi"/>
              </w:rPr>
            </w:pPr>
            <w:r w:rsidRPr="00DE75A8">
              <w:rPr>
                <w:rFonts w:cstheme="minorHAnsi"/>
              </w:rPr>
              <w:t>N</w:t>
            </w:r>
          </w:p>
        </w:tc>
      </w:tr>
      <w:tr w:rsidR="00DE75A8" w:rsidRPr="00DE75A8" w14:paraId="60A03BBC" w14:textId="77777777" w:rsidTr="00DE75A8">
        <w:trPr>
          <w:trHeight w:val="300"/>
        </w:trPr>
        <w:tc>
          <w:tcPr>
            <w:tcW w:w="1453" w:type="dxa"/>
            <w:vMerge/>
            <w:hideMark/>
          </w:tcPr>
          <w:p w14:paraId="454F85D0" w14:textId="77777777" w:rsidR="00DE75A8" w:rsidRPr="00DE75A8" w:rsidRDefault="00DE75A8">
            <w:pPr>
              <w:rPr>
                <w:rFonts w:cstheme="minorHAnsi"/>
              </w:rPr>
            </w:pPr>
          </w:p>
        </w:tc>
        <w:tc>
          <w:tcPr>
            <w:tcW w:w="2595" w:type="dxa"/>
            <w:vMerge/>
            <w:hideMark/>
          </w:tcPr>
          <w:p w14:paraId="16CD62EB" w14:textId="77777777" w:rsidR="00DE75A8" w:rsidRPr="00DE75A8" w:rsidRDefault="00DE75A8">
            <w:pPr>
              <w:rPr>
                <w:rFonts w:cstheme="minorHAnsi"/>
              </w:rPr>
            </w:pPr>
          </w:p>
        </w:tc>
        <w:tc>
          <w:tcPr>
            <w:tcW w:w="1999" w:type="dxa"/>
            <w:noWrap/>
            <w:hideMark/>
          </w:tcPr>
          <w:p w14:paraId="6058897E" w14:textId="77777777" w:rsidR="00DE75A8" w:rsidRPr="00DE75A8" w:rsidRDefault="00DE75A8">
            <w:pPr>
              <w:rPr>
                <w:rFonts w:cstheme="minorHAnsi"/>
              </w:rPr>
            </w:pPr>
            <w:r w:rsidRPr="00DE75A8">
              <w:rPr>
                <w:rFonts w:cstheme="minorHAnsi"/>
              </w:rPr>
              <w:t>Cedar Waxwing</w:t>
            </w:r>
          </w:p>
        </w:tc>
        <w:tc>
          <w:tcPr>
            <w:tcW w:w="2043" w:type="dxa"/>
            <w:noWrap/>
            <w:hideMark/>
          </w:tcPr>
          <w:p w14:paraId="3F9F827C" w14:textId="77777777" w:rsidR="00DE75A8" w:rsidRPr="00DE75A8" w:rsidRDefault="00DE75A8">
            <w:pPr>
              <w:rPr>
                <w:rFonts w:cstheme="minorHAnsi"/>
              </w:rPr>
            </w:pPr>
            <w:proofErr w:type="spellStart"/>
            <w:r w:rsidRPr="00DE75A8">
              <w:rPr>
                <w:rFonts w:cstheme="minorHAnsi"/>
              </w:rPr>
              <w:t>Bombycilla</w:t>
            </w:r>
            <w:proofErr w:type="spellEnd"/>
            <w:r w:rsidRPr="00DE75A8">
              <w:rPr>
                <w:rFonts w:cstheme="minorHAnsi"/>
              </w:rPr>
              <w:t xml:space="preserve"> </w:t>
            </w:r>
            <w:proofErr w:type="spellStart"/>
            <w:r w:rsidRPr="00DE75A8">
              <w:rPr>
                <w:rFonts w:cstheme="minorHAnsi"/>
              </w:rPr>
              <w:t>cedrorum</w:t>
            </w:r>
            <w:proofErr w:type="spellEnd"/>
          </w:p>
        </w:tc>
        <w:tc>
          <w:tcPr>
            <w:tcW w:w="630" w:type="dxa"/>
            <w:noWrap/>
            <w:hideMark/>
          </w:tcPr>
          <w:p w14:paraId="655DB579" w14:textId="77777777" w:rsidR="00DE75A8" w:rsidRPr="00DE75A8" w:rsidRDefault="00DE75A8">
            <w:pPr>
              <w:rPr>
                <w:rFonts w:cstheme="minorHAnsi"/>
              </w:rPr>
            </w:pPr>
            <w:r w:rsidRPr="00DE75A8">
              <w:rPr>
                <w:rFonts w:cstheme="minorHAnsi"/>
              </w:rPr>
              <w:t>Y</w:t>
            </w:r>
          </w:p>
        </w:tc>
        <w:tc>
          <w:tcPr>
            <w:tcW w:w="914" w:type="dxa"/>
            <w:noWrap/>
            <w:hideMark/>
          </w:tcPr>
          <w:p w14:paraId="5707C869" w14:textId="77777777" w:rsidR="00DE75A8" w:rsidRPr="00DE75A8" w:rsidRDefault="00DE75A8">
            <w:pPr>
              <w:rPr>
                <w:rFonts w:cstheme="minorHAnsi"/>
              </w:rPr>
            </w:pPr>
            <w:r w:rsidRPr="00DE75A8">
              <w:rPr>
                <w:rFonts w:cstheme="minorHAnsi"/>
              </w:rPr>
              <w:t>Y</w:t>
            </w:r>
          </w:p>
        </w:tc>
      </w:tr>
      <w:tr w:rsidR="00DE75A8" w:rsidRPr="00DE75A8" w14:paraId="2B8D6E89" w14:textId="77777777" w:rsidTr="00DE75A8">
        <w:trPr>
          <w:trHeight w:val="300"/>
        </w:trPr>
        <w:tc>
          <w:tcPr>
            <w:tcW w:w="1453" w:type="dxa"/>
            <w:vMerge/>
            <w:hideMark/>
          </w:tcPr>
          <w:p w14:paraId="7E208218" w14:textId="77777777" w:rsidR="00DE75A8" w:rsidRPr="00DE75A8" w:rsidRDefault="00DE75A8">
            <w:pPr>
              <w:rPr>
                <w:rFonts w:cstheme="minorHAnsi"/>
              </w:rPr>
            </w:pPr>
          </w:p>
        </w:tc>
        <w:tc>
          <w:tcPr>
            <w:tcW w:w="2595" w:type="dxa"/>
            <w:noWrap/>
            <w:hideMark/>
          </w:tcPr>
          <w:p w14:paraId="402BDB03" w14:textId="77777777" w:rsidR="00DE75A8" w:rsidRPr="00DE75A8" w:rsidRDefault="00DE75A8" w:rsidP="00DE75A8">
            <w:pPr>
              <w:rPr>
                <w:rFonts w:cstheme="minorHAnsi"/>
              </w:rPr>
            </w:pPr>
            <w:proofErr w:type="spellStart"/>
            <w:r w:rsidRPr="00DE75A8">
              <w:rPr>
                <w:rFonts w:cstheme="minorHAnsi"/>
              </w:rPr>
              <w:t>Cardinalidae</w:t>
            </w:r>
            <w:proofErr w:type="spellEnd"/>
            <w:r w:rsidRPr="00DE75A8">
              <w:rPr>
                <w:rFonts w:cstheme="minorHAnsi"/>
              </w:rPr>
              <w:t xml:space="preserve"> (Cardinals and Allies)</w:t>
            </w:r>
          </w:p>
        </w:tc>
        <w:tc>
          <w:tcPr>
            <w:tcW w:w="1999" w:type="dxa"/>
            <w:noWrap/>
            <w:hideMark/>
          </w:tcPr>
          <w:p w14:paraId="6D7DEB83" w14:textId="77777777" w:rsidR="00DE75A8" w:rsidRPr="00DE75A8" w:rsidRDefault="00DE75A8">
            <w:pPr>
              <w:rPr>
                <w:rFonts w:cstheme="minorHAnsi"/>
              </w:rPr>
            </w:pPr>
            <w:r w:rsidRPr="00DE75A8">
              <w:rPr>
                <w:rFonts w:cstheme="minorHAnsi"/>
              </w:rPr>
              <w:t>Western Tanager</w:t>
            </w:r>
          </w:p>
        </w:tc>
        <w:tc>
          <w:tcPr>
            <w:tcW w:w="2043" w:type="dxa"/>
            <w:noWrap/>
            <w:hideMark/>
          </w:tcPr>
          <w:p w14:paraId="12C0F03C" w14:textId="77777777" w:rsidR="00DE75A8" w:rsidRPr="00DE75A8" w:rsidRDefault="00DE75A8">
            <w:pPr>
              <w:rPr>
                <w:rFonts w:cstheme="minorHAnsi"/>
              </w:rPr>
            </w:pPr>
            <w:r w:rsidRPr="00DE75A8">
              <w:rPr>
                <w:rFonts w:cstheme="minorHAnsi"/>
              </w:rPr>
              <w:t xml:space="preserve">Piranga </w:t>
            </w:r>
            <w:proofErr w:type="spellStart"/>
            <w:r w:rsidRPr="00DE75A8">
              <w:rPr>
                <w:rFonts w:cstheme="minorHAnsi"/>
              </w:rPr>
              <w:t>ludoviciana</w:t>
            </w:r>
            <w:proofErr w:type="spellEnd"/>
          </w:p>
        </w:tc>
        <w:tc>
          <w:tcPr>
            <w:tcW w:w="630" w:type="dxa"/>
            <w:noWrap/>
            <w:hideMark/>
          </w:tcPr>
          <w:p w14:paraId="0ECCFA27" w14:textId="77777777" w:rsidR="00DE75A8" w:rsidRPr="00DE75A8" w:rsidRDefault="00DE75A8">
            <w:pPr>
              <w:rPr>
                <w:rFonts w:cstheme="minorHAnsi"/>
              </w:rPr>
            </w:pPr>
            <w:r w:rsidRPr="00DE75A8">
              <w:rPr>
                <w:rFonts w:cstheme="minorHAnsi"/>
              </w:rPr>
              <w:t>Y</w:t>
            </w:r>
          </w:p>
        </w:tc>
        <w:tc>
          <w:tcPr>
            <w:tcW w:w="914" w:type="dxa"/>
            <w:noWrap/>
            <w:hideMark/>
          </w:tcPr>
          <w:p w14:paraId="68A5612A" w14:textId="77777777" w:rsidR="00DE75A8" w:rsidRPr="00DE75A8" w:rsidRDefault="00DE75A8">
            <w:pPr>
              <w:rPr>
                <w:rFonts w:cstheme="minorHAnsi"/>
              </w:rPr>
            </w:pPr>
            <w:r w:rsidRPr="00DE75A8">
              <w:rPr>
                <w:rFonts w:cstheme="minorHAnsi"/>
              </w:rPr>
              <w:t>Y</w:t>
            </w:r>
          </w:p>
        </w:tc>
      </w:tr>
      <w:tr w:rsidR="00DE75A8" w:rsidRPr="00DE75A8" w14:paraId="4E19E90F" w14:textId="77777777" w:rsidTr="00DE75A8">
        <w:trPr>
          <w:trHeight w:val="300"/>
        </w:trPr>
        <w:tc>
          <w:tcPr>
            <w:tcW w:w="1453" w:type="dxa"/>
            <w:vMerge/>
            <w:hideMark/>
          </w:tcPr>
          <w:p w14:paraId="6BD65549" w14:textId="77777777" w:rsidR="00DE75A8" w:rsidRPr="00DE75A8" w:rsidRDefault="00DE75A8">
            <w:pPr>
              <w:rPr>
                <w:rFonts w:cstheme="minorHAnsi"/>
              </w:rPr>
            </w:pPr>
          </w:p>
        </w:tc>
        <w:tc>
          <w:tcPr>
            <w:tcW w:w="2595" w:type="dxa"/>
            <w:noWrap/>
            <w:hideMark/>
          </w:tcPr>
          <w:p w14:paraId="1892B15B" w14:textId="77777777" w:rsidR="00DE75A8" w:rsidRPr="00DE75A8" w:rsidRDefault="00DE75A8" w:rsidP="00DE75A8">
            <w:pPr>
              <w:rPr>
                <w:rFonts w:cstheme="minorHAnsi"/>
              </w:rPr>
            </w:pPr>
            <w:r w:rsidRPr="00DE75A8">
              <w:rPr>
                <w:rFonts w:cstheme="minorHAnsi"/>
              </w:rPr>
              <w:t>Certhiidae (Treecreepers)</w:t>
            </w:r>
          </w:p>
        </w:tc>
        <w:tc>
          <w:tcPr>
            <w:tcW w:w="1999" w:type="dxa"/>
            <w:noWrap/>
            <w:hideMark/>
          </w:tcPr>
          <w:p w14:paraId="4EAAAFD2" w14:textId="77777777" w:rsidR="00DE75A8" w:rsidRPr="00DE75A8" w:rsidRDefault="00DE75A8">
            <w:pPr>
              <w:rPr>
                <w:rFonts w:cstheme="minorHAnsi"/>
              </w:rPr>
            </w:pPr>
            <w:r w:rsidRPr="00DE75A8">
              <w:rPr>
                <w:rFonts w:cstheme="minorHAnsi"/>
              </w:rPr>
              <w:t>Brown Creeper</w:t>
            </w:r>
          </w:p>
        </w:tc>
        <w:tc>
          <w:tcPr>
            <w:tcW w:w="2043" w:type="dxa"/>
            <w:noWrap/>
            <w:hideMark/>
          </w:tcPr>
          <w:p w14:paraId="0527FB3C" w14:textId="77777777" w:rsidR="00DE75A8" w:rsidRPr="00DE75A8" w:rsidRDefault="00DE75A8">
            <w:pPr>
              <w:rPr>
                <w:rFonts w:cstheme="minorHAnsi"/>
              </w:rPr>
            </w:pPr>
            <w:proofErr w:type="spellStart"/>
            <w:r w:rsidRPr="00DE75A8">
              <w:rPr>
                <w:rFonts w:cstheme="minorHAnsi"/>
              </w:rPr>
              <w:t>Certhia</w:t>
            </w:r>
            <w:proofErr w:type="spellEnd"/>
            <w:r w:rsidRPr="00DE75A8">
              <w:rPr>
                <w:rFonts w:cstheme="minorHAnsi"/>
              </w:rPr>
              <w:t xml:space="preserve"> americana</w:t>
            </w:r>
          </w:p>
        </w:tc>
        <w:tc>
          <w:tcPr>
            <w:tcW w:w="630" w:type="dxa"/>
            <w:noWrap/>
            <w:hideMark/>
          </w:tcPr>
          <w:p w14:paraId="69DDEE82" w14:textId="77777777" w:rsidR="00DE75A8" w:rsidRPr="00DE75A8" w:rsidRDefault="00DE75A8">
            <w:pPr>
              <w:rPr>
                <w:rFonts w:cstheme="minorHAnsi"/>
              </w:rPr>
            </w:pPr>
            <w:r w:rsidRPr="00DE75A8">
              <w:rPr>
                <w:rFonts w:cstheme="minorHAnsi"/>
              </w:rPr>
              <w:t>Y</w:t>
            </w:r>
          </w:p>
        </w:tc>
        <w:tc>
          <w:tcPr>
            <w:tcW w:w="914" w:type="dxa"/>
            <w:noWrap/>
            <w:hideMark/>
          </w:tcPr>
          <w:p w14:paraId="0213D689" w14:textId="77777777" w:rsidR="00DE75A8" w:rsidRPr="00DE75A8" w:rsidRDefault="00DE75A8">
            <w:pPr>
              <w:rPr>
                <w:rFonts w:cstheme="minorHAnsi"/>
              </w:rPr>
            </w:pPr>
            <w:r w:rsidRPr="00DE75A8">
              <w:rPr>
                <w:rFonts w:cstheme="minorHAnsi"/>
              </w:rPr>
              <w:t>Y</w:t>
            </w:r>
          </w:p>
        </w:tc>
      </w:tr>
      <w:tr w:rsidR="00DE75A8" w:rsidRPr="00DE75A8" w14:paraId="7D30B5A9" w14:textId="77777777" w:rsidTr="00DE75A8">
        <w:trPr>
          <w:trHeight w:val="300"/>
        </w:trPr>
        <w:tc>
          <w:tcPr>
            <w:tcW w:w="1453" w:type="dxa"/>
            <w:vMerge/>
            <w:hideMark/>
          </w:tcPr>
          <w:p w14:paraId="530ED37F" w14:textId="77777777" w:rsidR="00DE75A8" w:rsidRPr="00DE75A8" w:rsidRDefault="00DE75A8">
            <w:pPr>
              <w:rPr>
                <w:rFonts w:cstheme="minorHAnsi"/>
              </w:rPr>
            </w:pPr>
          </w:p>
        </w:tc>
        <w:tc>
          <w:tcPr>
            <w:tcW w:w="2595" w:type="dxa"/>
            <w:vMerge w:val="restart"/>
            <w:noWrap/>
            <w:hideMark/>
          </w:tcPr>
          <w:p w14:paraId="7AD480F5" w14:textId="77777777" w:rsidR="00DE75A8" w:rsidRPr="00DE75A8" w:rsidRDefault="00DE75A8" w:rsidP="00DE75A8">
            <w:pPr>
              <w:rPr>
                <w:rFonts w:cstheme="minorHAnsi"/>
              </w:rPr>
            </w:pPr>
            <w:r w:rsidRPr="00DE75A8">
              <w:rPr>
                <w:rFonts w:cstheme="minorHAnsi"/>
              </w:rPr>
              <w:t>Corvidae (Crows, Jays, and Magpies)</w:t>
            </w:r>
          </w:p>
        </w:tc>
        <w:tc>
          <w:tcPr>
            <w:tcW w:w="1999" w:type="dxa"/>
            <w:noWrap/>
            <w:hideMark/>
          </w:tcPr>
          <w:p w14:paraId="45641E54" w14:textId="77777777" w:rsidR="00DE75A8" w:rsidRPr="00DE75A8" w:rsidRDefault="00DE75A8">
            <w:pPr>
              <w:rPr>
                <w:rFonts w:cstheme="minorHAnsi"/>
              </w:rPr>
            </w:pPr>
            <w:r w:rsidRPr="00DE75A8">
              <w:rPr>
                <w:rFonts w:cstheme="minorHAnsi"/>
              </w:rPr>
              <w:t>American Crow</w:t>
            </w:r>
          </w:p>
        </w:tc>
        <w:tc>
          <w:tcPr>
            <w:tcW w:w="2043" w:type="dxa"/>
            <w:noWrap/>
            <w:hideMark/>
          </w:tcPr>
          <w:p w14:paraId="2CEC68F0" w14:textId="77777777" w:rsidR="00DE75A8" w:rsidRPr="00DE75A8" w:rsidRDefault="00DE75A8">
            <w:pPr>
              <w:rPr>
                <w:rFonts w:cstheme="minorHAnsi"/>
              </w:rPr>
            </w:pPr>
            <w:r w:rsidRPr="00DE75A8">
              <w:rPr>
                <w:rFonts w:cstheme="minorHAnsi"/>
              </w:rPr>
              <w:t xml:space="preserve">Corvus </w:t>
            </w:r>
            <w:proofErr w:type="spellStart"/>
            <w:r w:rsidRPr="00DE75A8">
              <w:rPr>
                <w:rFonts w:cstheme="minorHAnsi"/>
              </w:rPr>
              <w:t>brachyrhynchos</w:t>
            </w:r>
            <w:proofErr w:type="spellEnd"/>
          </w:p>
        </w:tc>
        <w:tc>
          <w:tcPr>
            <w:tcW w:w="630" w:type="dxa"/>
            <w:noWrap/>
            <w:hideMark/>
          </w:tcPr>
          <w:p w14:paraId="048292A9" w14:textId="77777777" w:rsidR="00DE75A8" w:rsidRPr="00DE75A8" w:rsidRDefault="00DE75A8">
            <w:pPr>
              <w:rPr>
                <w:rFonts w:cstheme="minorHAnsi"/>
              </w:rPr>
            </w:pPr>
            <w:r w:rsidRPr="00DE75A8">
              <w:rPr>
                <w:rFonts w:cstheme="minorHAnsi"/>
              </w:rPr>
              <w:t>Y</w:t>
            </w:r>
          </w:p>
        </w:tc>
        <w:tc>
          <w:tcPr>
            <w:tcW w:w="914" w:type="dxa"/>
            <w:noWrap/>
            <w:hideMark/>
          </w:tcPr>
          <w:p w14:paraId="20411E36" w14:textId="77777777" w:rsidR="00DE75A8" w:rsidRPr="00DE75A8" w:rsidRDefault="00DE75A8">
            <w:pPr>
              <w:rPr>
                <w:rFonts w:cstheme="minorHAnsi"/>
              </w:rPr>
            </w:pPr>
            <w:r w:rsidRPr="00DE75A8">
              <w:rPr>
                <w:rFonts w:cstheme="minorHAnsi"/>
              </w:rPr>
              <w:t>Y</w:t>
            </w:r>
          </w:p>
        </w:tc>
      </w:tr>
      <w:tr w:rsidR="00DE75A8" w:rsidRPr="00DE75A8" w14:paraId="3B5033FF" w14:textId="77777777" w:rsidTr="00DE75A8">
        <w:trPr>
          <w:trHeight w:val="300"/>
        </w:trPr>
        <w:tc>
          <w:tcPr>
            <w:tcW w:w="1453" w:type="dxa"/>
            <w:vMerge/>
            <w:hideMark/>
          </w:tcPr>
          <w:p w14:paraId="50B60F80" w14:textId="77777777" w:rsidR="00DE75A8" w:rsidRPr="00DE75A8" w:rsidRDefault="00DE75A8">
            <w:pPr>
              <w:rPr>
                <w:rFonts w:cstheme="minorHAnsi"/>
              </w:rPr>
            </w:pPr>
          </w:p>
        </w:tc>
        <w:tc>
          <w:tcPr>
            <w:tcW w:w="2595" w:type="dxa"/>
            <w:vMerge/>
            <w:hideMark/>
          </w:tcPr>
          <w:p w14:paraId="737D8C1F" w14:textId="77777777" w:rsidR="00DE75A8" w:rsidRPr="00DE75A8" w:rsidRDefault="00DE75A8">
            <w:pPr>
              <w:rPr>
                <w:rFonts w:cstheme="minorHAnsi"/>
              </w:rPr>
            </w:pPr>
          </w:p>
        </w:tc>
        <w:tc>
          <w:tcPr>
            <w:tcW w:w="1999" w:type="dxa"/>
            <w:noWrap/>
            <w:hideMark/>
          </w:tcPr>
          <w:p w14:paraId="32756D4F" w14:textId="77777777" w:rsidR="00DE75A8" w:rsidRPr="00DE75A8" w:rsidRDefault="00DE75A8">
            <w:pPr>
              <w:rPr>
                <w:rFonts w:cstheme="minorHAnsi"/>
              </w:rPr>
            </w:pPr>
            <w:r w:rsidRPr="00DE75A8">
              <w:rPr>
                <w:rFonts w:cstheme="minorHAnsi"/>
              </w:rPr>
              <w:t>Canada Jay</w:t>
            </w:r>
          </w:p>
        </w:tc>
        <w:tc>
          <w:tcPr>
            <w:tcW w:w="2043" w:type="dxa"/>
            <w:noWrap/>
            <w:hideMark/>
          </w:tcPr>
          <w:p w14:paraId="5DEF46D7" w14:textId="77777777" w:rsidR="00DE75A8" w:rsidRPr="00DE75A8" w:rsidRDefault="00DE75A8">
            <w:pPr>
              <w:rPr>
                <w:rFonts w:cstheme="minorHAnsi"/>
              </w:rPr>
            </w:pPr>
            <w:proofErr w:type="spellStart"/>
            <w:r w:rsidRPr="00DE75A8">
              <w:rPr>
                <w:rFonts w:cstheme="minorHAnsi"/>
              </w:rPr>
              <w:t>Perisoreus</w:t>
            </w:r>
            <w:proofErr w:type="spellEnd"/>
            <w:r w:rsidRPr="00DE75A8">
              <w:rPr>
                <w:rFonts w:cstheme="minorHAnsi"/>
              </w:rPr>
              <w:t xml:space="preserve"> canadensis</w:t>
            </w:r>
          </w:p>
        </w:tc>
        <w:tc>
          <w:tcPr>
            <w:tcW w:w="630" w:type="dxa"/>
            <w:noWrap/>
            <w:hideMark/>
          </w:tcPr>
          <w:p w14:paraId="3F7D8976" w14:textId="77777777" w:rsidR="00DE75A8" w:rsidRPr="00DE75A8" w:rsidRDefault="00DE75A8">
            <w:pPr>
              <w:rPr>
                <w:rFonts w:cstheme="minorHAnsi"/>
              </w:rPr>
            </w:pPr>
            <w:r w:rsidRPr="00DE75A8">
              <w:rPr>
                <w:rFonts w:cstheme="minorHAnsi"/>
              </w:rPr>
              <w:t>Y</w:t>
            </w:r>
          </w:p>
        </w:tc>
        <w:tc>
          <w:tcPr>
            <w:tcW w:w="914" w:type="dxa"/>
            <w:noWrap/>
            <w:hideMark/>
          </w:tcPr>
          <w:p w14:paraId="4E0F4829" w14:textId="77777777" w:rsidR="00DE75A8" w:rsidRPr="00DE75A8" w:rsidRDefault="00DE75A8">
            <w:pPr>
              <w:rPr>
                <w:rFonts w:cstheme="minorHAnsi"/>
              </w:rPr>
            </w:pPr>
            <w:r w:rsidRPr="00DE75A8">
              <w:rPr>
                <w:rFonts w:cstheme="minorHAnsi"/>
              </w:rPr>
              <w:t>Y</w:t>
            </w:r>
          </w:p>
        </w:tc>
      </w:tr>
      <w:tr w:rsidR="00DE75A8" w:rsidRPr="00DE75A8" w14:paraId="534DEE37" w14:textId="77777777" w:rsidTr="00DE75A8">
        <w:trPr>
          <w:trHeight w:val="300"/>
        </w:trPr>
        <w:tc>
          <w:tcPr>
            <w:tcW w:w="1453" w:type="dxa"/>
            <w:vMerge/>
            <w:hideMark/>
          </w:tcPr>
          <w:p w14:paraId="0EE79515" w14:textId="77777777" w:rsidR="00DE75A8" w:rsidRPr="00DE75A8" w:rsidRDefault="00DE75A8">
            <w:pPr>
              <w:rPr>
                <w:rFonts w:cstheme="minorHAnsi"/>
              </w:rPr>
            </w:pPr>
          </w:p>
        </w:tc>
        <w:tc>
          <w:tcPr>
            <w:tcW w:w="2595" w:type="dxa"/>
            <w:vMerge/>
            <w:hideMark/>
          </w:tcPr>
          <w:p w14:paraId="654EF921" w14:textId="77777777" w:rsidR="00DE75A8" w:rsidRPr="00DE75A8" w:rsidRDefault="00DE75A8">
            <w:pPr>
              <w:rPr>
                <w:rFonts w:cstheme="minorHAnsi"/>
              </w:rPr>
            </w:pPr>
          </w:p>
        </w:tc>
        <w:tc>
          <w:tcPr>
            <w:tcW w:w="1999" w:type="dxa"/>
            <w:noWrap/>
            <w:hideMark/>
          </w:tcPr>
          <w:p w14:paraId="21B8512A" w14:textId="77777777" w:rsidR="00DE75A8" w:rsidRPr="00DE75A8" w:rsidRDefault="00DE75A8">
            <w:pPr>
              <w:rPr>
                <w:rFonts w:cstheme="minorHAnsi"/>
              </w:rPr>
            </w:pPr>
            <w:r w:rsidRPr="00DE75A8">
              <w:rPr>
                <w:rFonts w:cstheme="minorHAnsi"/>
              </w:rPr>
              <w:t>Common Raven</w:t>
            </w:r>
          </w:p>
        </w:tc>
        <w:tc>
          <w:tcPr>
            <w:tcW w:w="2043" w:type="dxa"/>
            <w:noWrap/>
            <w:hideMark/>
          </w:tcPr>
          <w:p w14:paraId="370E7A7F" w14:textId="77777777" w:rsidR="00DE75A8" w:rsidRPr="00DE75A8" w:rsidRDefault="00DE75A8">
            <w:pPr>
              <w:rPr>
                <w:rFonts w:cstheme="minorHAnsi"/>
              </w:rPr>
            </w:pPr>
            <w:r w:rsidRPr="00DE75A8">
              <w:rPr>
                <w:rFonts w:cstheme="minorHAnsi"/>
              </w:rPr>
              <w:t>Corvus corax</w:t>
            </w:r>
          </w:p>
        </w:tc>
        <w:tc>
          <w:tcPr>
            <w:tcW w:w="630" w:type="dxa"/>
            <w:noWrap/>
            <w:hideMark/>
          </w:tcPr>
          <w:p w14:paraId="417E237E" w14:textId="77777777" w:rsidR="00DE75A8" w:rsidRPr="00DE75A8" w:rsidRDefault="00DE75A8">
            <w:pPr>
              <w:rPr>
                <w:rFonts w:cstheme="minorHAnsi"/>
              </w:rPr>
            </w:pPr>
            <w:r w:rsidRPr="00DE75A8">
              <w:rPr>
                <w:rFonts w:cstheme="minorHAnsi"/>
              </w:rPr>
              <w:t>Y</w:t>
            </w:r>
          </w:p>
        </w:tc>
        <w:tc>
          <w:tcPr>
            <w:tcW w:w="914" w:type="dxa"/>
            <w:noWrap/>
            <w:hideMark/>
          </w:tcPr>
          <w:p w14:paraId="1F246BF2" w14:textId="77777777" w:rsidR="00DE75A8" w:rsidRPr="00DE75A8" w:rsidRDefault="00DE75A8">
            <w:pPr>
              <w:rPr>
                <w:rFonts w:cstheme="minorHAnsi"/>
              </w:rPr>
            </w:pPr>
            <w:r w:rsidRPr="00DE75A8">
              <w:rPr>
                <w:rFonts w:cstheme="minorHAnsi"/>
              </w:rPr>
              <w:t>Y</w:t>
            </w:r>
          </w:p>
        </w:tc>
      </w:tr>
      <w:tr w:rsidR="00DE75A8" w:rsidRPr="00DE75A8" w14:paraId="2E954487" w14:textId="77777777" w:rsidTr="00DE75A8">
        <w:trPr>
          <w:trHeight w:val="300"/>
        </w:trPr>
        <w:tc>
          <w:tcPr>
            <w:tcW w:w="1453" w:type="dxa"/>
            <w:vMerge/>
            <w:hideMark/>
          </w:tcPr>
          <w:p w14:paraId="6FB8A2DF" w14:textId="77777777" w:rsidR="00DE75A8" w:rsidRPr="00DE75A8" w:rsidRDefault="00DE75A8">
            <w:pPr>
              <w:rPr>
                <w:rFonts w:cstheme="minorHAnsi"/>
              </w:rPr>
            </w:pPr>
          </w:p>
        </w:tc>
        <w:tc>
          <w:tcPr>
            <w:tcW w:w="2595" w:type="dxa"/>
            <w:vMerge/>
            <w:hideMark/>
          </w:tcPr>
          <w:p w14:paraId="194D3E9F" w14:textId="77777777" w:rsidR="00DE75A8" w:rsidRPr="00DE75A8" w:rsidRDefault="00DE75A8">
            <w:pPr>
              <w:rPr>
                <w:rFonts w:cstheme="minorHAnsi"/>
              </w:rPr>
            </w:pPr>
          </w:p>
        </w:tc>
        <w:tc>
          <w:tcPr>
            <w:tcW w:w="1999" w:type="dxa"/>
            <w:noWrap/>
            <w:hideMark/>
          </w:tcPr>
          <w:p w14:paraId="43682C1C" w14:textId="77777777" w:rsidR="00DE75A8" w:rsidRPr="00DE75A8" w:rsidRDefault="00DE75A8">
            <w:pPr>
              <w:rPr>
                <w:rFonts w:cstheme="minorHAnsi"/>
              </w:rPr>
            </w:pPr>
            <w:r w:rsidRPr="00DE75A8">
              <w:rPr>
                <w:rFonts w:cstheme="minorHAnsi"/>
              </w:rPr>
              <w:t>Steller's Jay</w:t>
            </w:r>
          </w:p>
        </w:tc>
        <w:tc>
          <w:tcPr>
            <w:tcW w:w="2043" w:type="dxa"/>
            <w:noWrap/>
            <w:hideMark/>
          </w:tcPr>
          <w:p w14:paraId="0E70F98E" w14:textId="77777777" w:rsidR="00DE75A8" w:rsidRPr="00DE75A8" w:rsidRDefault="00DE75A8">
            <w:pPr>
              <w:rPr>
                <w:rFonts w:cstheme="minorHAnsi"/>
              </w:rPr>
            </w:pPr>
            <w:r w:rsidRPr="00DE75A8">
              <w:rPr>
                <w:rFonts w:cstheme="minorHAnsi"/>
              </w:rPr>
              <w:t xml:space="preserve">Cyanocitta </w:t>
            </w:r>
            <w:proofErr w:type="spellStart"/>
            <w:r w:rsidRPr="00DE75A8">
              <w:rPr>
                <w:rFonts w:cstheme="minorHAnsi"/>
              </w:rPr>
              <w:t>stelleri</w:t>
            </w:r>
            <w:proofErr w:type="spellEnd"/>
          </w:p>
        </w:tc>
        <w:tc>
          <w:tcPr>
            <w:tcW w:w="630" w:type="dxa"/>
            <w:noWrap/>
            <w:hideMark/>
          </w:tcPr>
          <w:p w14:paraId="1F2265B9" w14:textId="77777777" w:rsidR="00DE75A8" w:rsidRPr="00DE75A8" w:rsidRDefault="00DE75A8">
            <w:pPr>
              <w:rPr>
                <w:rFonts w:cstheme="minorHAnsi"/>
              </w:rPr>
            </w:pPr>
            <w:r w:rsidRPr="00DE75A8">
              <w:rPr>
                <w:rFonts w:cstheme="minorHAnsi"/>
              </w:rPr>
              <w:t>N</w:t>
            </w:r>
          </w:p>
        </w:tc>
        <w:tc>
          <w:tcPr>
            <w:tcW w:w="914" w:type="dxa"/>
            <w:noWrap/>
            <w:hideMark/>
          </w:tcPr>
          <w:p w14:paraId="05A53956" w14:textId="77777777" w:rsidR="00DE75A8" w:rsidRPr="00DE75A8" w:rsidRDefault="00DE75A8">
            <w:pPr>
              <w:rPr>
                <w:rFonts w:cstheme="minorHAnsi"/>
              </w:rPr>
            </w:pPr>
            <w:r w:rsidRPr="00DE75A8">
              <w:rPr>
                <w:rFonts w:cstheme="minorHAnsi"/>
              </w:rPr>
              <w:t>Y</w:t>
            </w:r>
          </w:p>
        </w:tc>
      </w:tr>
      <w:tr w:rsidR="00DE75A8" w:rsidRPr="00DE75A8" w14:paraId="6CAC52E1" w14:textId="77777777" w:rsidTr="00DE75A8">
        <w:trPr>
          <w:trHeight w:val="300"/>
        </w:trPr>
        <w:tc>
          <w:tcPr>
            <w:tcW w:w="1453" w:type="dxa"/>
            <w:vMerge/>
            <w:hideMark/>
          </w:tcPr>
          <w:p w14:paraId="2F72AFEF" w14:textId="77777777" w:rsidR="00DE75A8" w:rsidRPr="00DE75A8" w:rsidRDefault="00DE75A8">
            <w:pPr>
              <w:rPr>
                <w:rFonts w:cstheme="minorHAnsi"/>
              </w:rPr>
            </w:pPr>
          </w:p>
        </w:tc>
        <w:tc>
          <w:tcPr>
            <w:tcW w:w="2595" w:type="dxa"/>
            <w:vMerge/>
            <w:hideMark/>
          </w:tcPr>
          <w:p w14:paraId="5DD422D6" w14:textId="77777777" w:rsidR="00DE75A8" w:rsidRPr="00DE75A8" w:rsidRDefault="00DE75A8">
            <w:pPr>
              <w:rPr>
                <w:rFonts w:cstheme="minorHAnsi"/>
              </w:rPr>
            </w:pPr>
          </w:p>
        </w:tc>
        <w:tc>
          <w:tcPr>
            <w:tcW w:w="1999" w:type="dxa"/>
            <w:noWrap/>
            <w:hideMark/>
          </w:tcPr>
          <w:p w14:paraId="2E4962BB" w14:textId="77777777" w:rsidR="00DE75A8" w:rsidRPr="00DE75A8" w:rsidRDefault="00DE75A8">
            <w:pPr>
              <w:rPr>
                <w:rFonts w:cstheme="minorHAnsi"/>
              </w:rPr>
            </w:pPr>
            <w:r w:rsidRPr="00DE75A8">
              <w:rPr>
                <w:rFonts w:cstheme="minorHAnsi"/>
              </w:rPr>
              <w:t>Black-billed Magpie</w:t>
            </w:r>
          </w:p>
        </w:tc>
        <w:tc>
          <w:tcPr>
            <w:tcW w:w="2043" w:type="dxa"/>
            <w:noWrap/>
            <w:hideMark/>
          </w:tcPr>
          <w:p w14:paraId="505D647E" w14:textId="77777777" w:rsidR="00DE75A8" w:rsidRPr="00DE75A8" w:rsidRDefault="00DE75A8">
            <w:pPr>
              <w:rPr>
                <w:rFonts w:cstheme="minorHAnsi"/>
              </w:rPr>
            </w:pPr>
            <w:r w:rsidRPr="00DE75A8">
              <w:rPr>
                <w:rFonts w:cstheme="minorHAnsi"/>
              </w:rPr>
              <w:t xml:space="preserve">Pica </w:t>
            </w:r>
            <w:proofErr w:type="spellStart"/>
            <w:r w:rsidRPr="00DE75A8">
              <w:rPr>
                <w:rFonts w:cstheme="minorHAnsi"/>
              </w:rPr>
              <w:t>hudsonia</w:t>
            </w:r>
            <w:proofErr w:type="spellEnd"/>
          </w:p>
        </w:tc>
        <w:tc>
          <w:tcPr>
            <w:tcW w:w="630" w:type="dxa"/>
            <w:noWrap/>
            <w:hideMark/>
          </w:tcPr>
          <w:p w14:paraId="29E51755" w14:textId="77777777" w:rsidR="00DE75A8" w:rsidRPr="00DE75A8" w:rsidRDefault="00DE75A8">
            <w:pPr>
              <w:rPr>
                <w:rFonts w:cstheme="minorHAnsi"/>
              </w:rPr>
            </w:pPr>
            <w:r w:rsidRPr="00DE75A8">
              <w:rPr>
                <w:rFonts w:cstheme="minorHAnsi"/>
              </w:rPr>
              <w:t>N</w:t>
            </w:r>
          </w:p>
        </w:tc>
        <w:tc>
          <w:tcPr>
            <w:tcW w:w="914" w:type="dxa"/>
            <w:noWrap/>
            <w:hideMark/>
          </w:tcPr>
          <w:p w14:paraId="54BCDE63" w14:textId="77777777" w:rsidR="00DE75A8" w:rsidRPr="00DE75A8" w:rsidRDefault="00DE75A8">
            <w:pPr>
              <w:rPr>
                <w:rFonts w:cstheme="minorHAnsi"/>
              </w:rPr>
            </w:pPr>
            <w:r w:rsidRPr="00DE75A8">
              <w:rPr>
                <w:rFonts w:cstheme="minorHAnsi"/>
              </w:rPr>
              <w:t>Y</w:t>
            </w:r>
          </w:p>
        </w:tc>
      </w:tr>
      <w:tr w:rsidR="00DE75A8" w:rsidRPr="00DE75A8" w14:paraId="1ED71E1A" w14:textId="77777777" w:rsidTr="00DE75A8">
        <w:trPr>
          <w:trHeight w:val="300"/>
        </w:trPr>
        <w:tc>
          <w:tcPr>
            <w:tcW w:w="1453" w:type="dxa"/>
            <w:vMerge/>
            <w:hideMark/>
          </w:tcPr>
          <w:p w14:paraId="29F4768E" w14:textId="77777777" w:rsidR="00DE75A8" w:rsidRPr="00DE75A8" w:rsidRDefault="00DE75A8">
            <w:pPr>
              <w:rPr>
                <w:rFonts w:cstheme="minorHAnsi"/>
              </w:rPr>
            </w:pPr>
          </w:p>
        </w:tc>
        <w:tc>
          <w:tcPr>
            <w:tcW w:w="2595" w:type="dxa"/>
            <w:vMerge w:val="restart"/>
            <w:noWrap/>
            <w:hideMark/>
          </w:tcPr>
          <w:p w14:paraId="2274DFF5" w14:textId="77777777" w:rsidR="00DE75A8" w:rsidRPr="00DE75A8" w:rsidRDefault="00DE75A8" w:rsidP="00DE75A8">
            <w:pPr>
              <w:rPr>
                <w:rFonts w:cstheme="minorHAnsi"/>
              </w:rPr>
            </w:pPr>
            <w:r w:rsidRPr="00DE75A8">
              <w:rPr>
                <w:rFonts w:cstheme="minorHAnsi"/>
              </w:rPr>
              <w:t>Fringillidae (Finches, Euphonias, and Allies)</w:t>
            </w:r>
          </w:p>
        </w:tc>
        <w:tc>
          <w:tcPr>
            <w:tcW w:w="1999" w:type="dxa"/>
            <w:noWrap/>
            <w:hideMark/>
          </w:tcPr>
          <w:p w14:paraId="78C08095" w14:textId="77777777" w:rsidR="00DE75A8" w:rsidRPr="00DE75A8" w:rsidRDefault="00DE75A8">
            <w:pPr>
              <w:rPr>
                <w:rFonts w:cstheme="minorHAnsi"/>
              </w:rPr>
            </w:pPr>
            <w:r w:rsidRPr="00DE75A8">
              <w:rPr>
                <w:rFonts w:cstheme="minorHAnsi"/>
              </w:rPr>
              <w:t>Cassin's Finch</w:t>
            </w:r>
          </w:p>
        </w:tc>
        <w:tc>
          <w:tcPr>
            <w:tcW w:w="2043" w:type="dxa"/>
            <w:noWrap/>
            <w:hideMark/>
          </w:tcPr>
          <w:p w14:paraId="0C11D861" w14:textId="77777777" w:rsidR="00DE75A8" w:rsidRPr="00DE75A8" w:rsidRDefault="00DE75A8">
            <w:pPr>
              <w:rPr>
                <w:rFonts w:cstheme="minorHAnsi"/>
              </w:rPr>
            </w:pPr>
            <w:proofErr w:type="spellStart"/>
            <w:r w:rsidRPr="00DE75A8">
              <w:rPr>
                <w:rFonts w:cstheme="minorHAnsi"/>
              </w:rPr>
              <w:t>Haemorhous</w:t>
            </w:r>
            <w:proofErr w:type="spellEnd"/>
            <w:r w:rsidRPr="00DE75A8">
              <w:rPr>
                <w:rFonts w:cstheme="minorHAnsi"/>
              </w:rPr>
              <w:t xml:space="preserve"> </w:t>
            </w:r>
            <w:proofErr w:type="spellStart"/>
            <w:r w:rsidRPr="00DE75A8">
              <w:rPr>
                <w:rFonts w:cstheme="minorHAnsi"/>
              </w:rPr>
              <w:t>cassinii</w:t>
            </w:r>
            <w:proofErr w:type="spellEnd"/>
          </w:p>
        </w:tc>
        <w:tc>
          <w:tcPr>
            <w:tcW w:w="630" w:type="dxa"/>
            <w:noWrap/>
            <w:hideMark/>
          </w:tcPr>
          <w:p w14:paraId="23A6CBA5" w14:textId="77777777" w:rsidR="00DE75A8" w:rsidRPr="00DE75A8" w:rsidRDefault="00DE75A8">
            <w:pPr>
              <w:rPr>
                <w:rFonts w:cstheme="minorHAnsi"/>
              </w:rPr>
            </w:pPr>
            <w:r w:rsidRPr="00DE75A8">
              <w:rPr>
                <w:rFonts w:cstheme="minorHAnsi"/>
              </w:rPr>
              <w:t>Y</w:t>
            </w:r>
          </w:p>
        </w:tc>
        <w:tc>
          <w:tcPr>
            <w:tcW w:w="914" w:type="dxa"/>
            <w:noWrap/>
            <w:hideMark/>
          </w:tcPr>
          <w:p w14:paraId="50DF3A94" w14:textId="77777777" w:rsidR="00DE75A8" w:rsidRPr="00DE75A8" w:rsidRDefault="00DE75A8">
            <w:pPr>
              <w:rPr>
                <w:rFonts w:cstheme="minorHAnsi"/>
              </w:rPr>
            </w:pPr>
            <w:r w:rsidRPr="00DE75A8">
              <w:rPr>
                <w:rFonts w:cstheme="minorHAnsi"/>
              </w:rPr>
              <w:t>N</w:t>
            </w:r>
          </w:p>
        </w:tc>
      </w:tr>
      <w:tr w:rsidR="00DE75A8" w:rsidRPr="00DE75A8" w14:paraId="7AAE633F" w14:textId="77777777" w:rsidTr="00DE75A8">
        <w:trPr>
          <w:trHeight w:val="300"/>
        </w:trPr>
        <w:tc>
          <w:tcPr>
            <w:tcW w:w="1453" w:type="dxa"/>
            <w:vMerge/>
            <w:hideMark/>
          </w:tcPr>
          <w:p w14:paraId="3DAA9939" w14:textId="77777777" w:rsidR="00DE75A8" w:rsidRPr="00DE75A8" w:rsidRDefault="00DE75A8">
            <w:pPr>
              <w:rPr>
                <w:rFonts w:cstheme="minorHAnsi"/>
              </w:rPr>
            </w:pPr>
          </w:p>
        </w:tc>
        <w:tc>
          <w:tcPr>
            <w:tcW w:w="2595" w:type="dxa"/>
            <w:vMerge/>
            <w:hideMark/>
          </w:tcPr>
          <w:p w14:paraId="54C4E803" w14:textId="77777777" w:rsidR="00DE75A8" w:rsidRPr="00DE75A8" w:rsidRDefault="00DE75A8">
            <w:pPr>
              <w:rPr>
                <w:rFonts w:cstheme="minorHAnsi"/>
              </w:rPr>
            </w:pPr>
          </w:p>
        </w:tc>
        <w:tc>
          <w:tcPr>
            <w:tcW w:w="1999" w:type="dxa"/>
            <w:noWrap/>
            <w:hideMark/>
          </w:tcPr>
          <w:p w14:paraId="21059FCC" w14:textId="77777777" w:rsidR="00DE75A8" w:rsidRPr="00DE75A8" w:rsidRDefault="00DE75A8">
            <w:pPr>
              <w:rPr>
                <w:rFonts w:cstheme="minorHAnsi"/>
              </w:rPr>
            </w:pPr>
            <w:r w:rsidRPr="00DE75A8">
              <w:rPr>
                <w:rFonts w:cstheme="minorHAnsi"/>
              </w:rPr>
              <w:t>Evening Grosbeak</w:t>
            </w:r>
          </w:p>
        </w:tc>
        <w:tc>
          <w:tcPr>
            <w:tcW w:w="2043" w:type="dxa"/>
            <w:noWrap/>
            <w:hideMark/>
          </w:tcPr>
          <w:p w14:paraId="6FD00D61" w14:textId="77777777" w:rsidR="00DE75A8" w:rsidRPr="00DE75A8" w:rsidRDefault="00DE75A8">
            <w:pPr>
              <w:rPr>
                <w:rFonts w:cstheme="minorHAnsi"/>
              </w:rPr>
            </w:pPr>
            <w:r w:rsidRPr="00DE75A8">
              <w:rPr>
                <w:rFonts w:cstheme="minorHAnsi"/>
              </w:rPr>
              <w:t xml:space="preserve">Coccothraustes </w:t>
            </w:r>
            <w:proofErr w:type="spellStart"/>
            <w:r w:rsidRPr="00DE75A8">
              <w:rPr>
                <w:rFonts w:cstheme="minorHAnsi"/>
              </w:rPr>
              <w:t>vespertinus</w:t>
            </w:r>
            <w:proofErr w:type="spellEnd"/>
          </w:p>
        </w:tc>
        <w:tc>
          <w:tcPr>
            <w:tcW w:w="630" w:type="dxa"/>
            <w:noWrap/>
            <w:hideMark/>
          </w:tcPr>
          <w:p w14:paraId="1B9E2BE4" w14:textId="77777777" w:rsidR="00DE75A8" w:rsidRPr="00DE75A8" w:rsidRDefault="00DE75A8">
            <w:pPr>
              <w:rPr>
                <w:rFonts w:cstheme="minorHAnsi"/>
              </w:rPr>
            </w:pPr>
            <w:r w:rsidRPr="00DE75A8">
              <w:rPr>
                <w:rFonts w:cstheme="minorHAnsi"/>
              </w:rPr>
              <w:t>Y</w:t>
            </w:r>
          </w:p>
        </w:tc>
        <w:tc>
          <w:tcPr>
            <w:tcW w:w="914" w:type="dxa"/>
            <w:noWrap/>
            <w:hideMark/>
          </w:tcPr>
          <w:p w14:paraId="1E0681CD" w14:textId="77777777" w:rsidR="00DE75A8" w:rsidRPr="00DE75A8" w:rsidRDefault="00DE75A8">
            <w:pPr>
              <w:rPr>
                <w:rFonts w:cstheme="minorHAnsi"/>
              </w:rPr>
            </w:pPr>
            <w:r w:rsidRPr="00DE75A8">
              <w:rPr>
                <w:rFonts w:cstheme="minorHAnsi"/>
              </w:rPr>
              <w:t>Y</w:t>
            </w:r>
          </w:p>
        </w:tc>
      </w:tr>
      <w:tr w:rsidR="00DE75A8" w:rsidRPr="00DE75A8" w14:paraId="3869EB4C" w14:textId="77777777" w:rsidTr="00DE75A8">
        <w:trPr>
          <w:trHeight w:val="300"/>
        </w:trPr>
        <w:tc>
          <w:tcPr>
            <w:tcW w:w="1453" w:type="dxa"/>
            <w:vMerge/>
            <w:hideMark/>
          </w:tcPr>
          <w:p w14:paraId="0F22568F" w14:textId="77777777" w:rsidR="00DE75A8" w:rsidRPr="00DE75A8" w:rsidRDefault="00DE75A8">
            <w:pPr>
              <w:rPr>
                <w:rFonts w:cstheme="minorHAnsi"/>
              </w:rPr>
            </w:pPr>
          </w:p>
        </w:tc>
        <w:tc>
          <w:tcPr>
            <w:tcW w:w="2595" w:type="dxa"/>
            <w:vMerge/>
            <w:hideMark/>
          </w:tcPr>
          <w:p w14:paraId="335F6A5E" w14:textId="77777777" w:rsidR="00DE75A8" w:rsidRPr="00DE75A8" w:rsidRDefault="00DE75A8">
            <w:pPr>
              <w:rPr>
                <w:rFonts w:cstheme="minorHAnsi"/>
              </w:rPr>
            </w:pPr>
          </w:p>
        </w:tc>
        <w:tc>
          <w:tcPr>
            <w:tcW w:w="1999" w:type="dxa"/>
            <w:noWrap/>
            <w:hideMark/>
          </w:tcPr>
          <w:p w14:paraId="6E805763" w14:textId="77777777" w:rsidR="00DE75A8" w:rsidRPr="00DE75A8" w:rsidRDefault="00DE75A8">
            <w:pPr>
              <w:rPr>
                <w:rFonts w:cstheme="minorHAnsi"/>
              </w:rPr>
            </w:pPr>
            <w:r w:rsidRPr="00DE75A8">
              <w:rPr>
                <w:rFonts w:cstheme="minorHAnsi"/>
              </w:rPr>
              <w:t>Pine Grosbeak</w:t>
            </w:r>
          </w:p>
        </w:tc>
        <w:tc>
          <w:tcPr>
            <w:tcW w:w="2043" w:type="dxa"/>
            <w:noWrap/>
            <w:hideMark/>
          </w:tcPr>
          <w:p w14:paraId="4CA5567E" w14:textId="77777777" w:rsidR="00DE75A8" w:rsidRPr="00DE75A8" w:rsidRDefault="00DE75A8">
            <w:pPr>
              <w:rPr>
                <w:rFonts w:cstheme="minorHAnsi"/>
              </w:rPr>
            </w:pPr>
            <w:proofErr w:type="spellStart"/>
            <w:r w:rsidRPr="00DE75A8">
              <w:rPr>
                <w:rFonts w:cstheme="minorHAnsi"/>
              </w:rPr>
              <w:t>Pinicola</w:t>
            </w:r>
            <w:proofErr w:type="spellEnd"/>
            <w:r w:rsidRPr="00DE75A8">
              <w:rPr>
                <w:rFonts w:cstheme="minorHAnsi"/>
              </w:rPr>
              <w:t xml:space="preserve"> enucleator</w:t>
            </w:r>
          </w:p>
        </w:tc>
        <w:tc>
          <w:tcPr>
            <w:tcW w:w="630" w:type="dxa"/>
            <w:noWrap/>
            <w:hideMark/>
          </w:tcPr>
          <w:p w14:paraId="7DF3FE68" w14:textId="77777777" w:rsidR="00DE75A8" w:rsidRPr="00DE75A8" w:rsidRDefault="00DE75A8">
            <w:pPr>
              <w:rPr>
                <w:rFonts w:cstheme="minorHAnsi"/>
              </w:rPr>
            </w:pPr>
            <w:r w:rsidRPr="00DE75A8">
              <w:rPr>
                <w:rFonts w:cstheme="minorHAnsi"/>
              </w:rPr>
              <w:t>Y</w:t>
            </w:r>
          </w:p>
        </w:tc>
        <w:tc>
          <w:tcPr>
            <w:tcW w:w="914" w:type="dxa"/>
            <w:noWrap/>
            <w:hideMark/>
          </w:tcPr>
          <w:p w14:paraId="1473C56F" w14:textId="77777777" w:rsidR="00DE75A8" w:rsidRPr="00DE75A8" w:rsidRDefault="00DE75A8">
            <w:pPr>
              <w:rPr>
                <w:rFonts w:cstheme="minorHAnsi"/>
              </w:rPr>
            </w:pPr>
            <w:r w:rsidRPr="00DE75A8">
              <w:rPr>
                <w:rFonts w:cstheme="minorHAnsi"/>
              </w:rPr>
              <w:t>Y</w:t>
            </w:r>
          </w:p>
        </w:tc>
      </w:tr>
      <w:tr w:rsidR="00DE75A8" w:rsidRPr="00DE75A8" w14:paraId="7C05E69B" w14:textId="77777777" w:rsidTr="00DE75A8">
        <w:trPr>
          <w:trHeight w:val="300"/>
        </w:trPr>
        <w:tc>
          <w:tcPr>
            <w:tcW w:w="1453" w:type="dxa"/>
            <w:vMerge/>
            <w:hideMark/>
          </w:tcPr>
          <w:p w14:paraId="52749062" w14:textId="77777777" w:rsidR="00DE75A8" w:rsidRPr="00DE75A8" w:rsidRDefault="00DE75A8">
            <w:pPr>
              <w:rPr>
                <w:rFonts w:cstheme="minorHAnsi"/>
              </w:rPr>
            </w:pPr>
          </w:p>
        </w:tc>
        <w:tc>
          <w:tcPr>
            <w:tcW w:w="2595" w:type="dxa"/>
            <w:vMerge/>
            <w:hideMark/>
          </w:tcPr>
          <w:p w14:paraId="5CD3EE45" w14:textId="77777777" w:rsidR="00DE75A8" w:rsidRPr="00DE75A8" w:rsidRDefault="00DE75A8">
            <w:pPr>
              <w:rPr>
                <w:rFonts w:cstheme="minorHAnsi"/>
              </w:rPr>
            </w:pPr>
          </w:p>
        </w:tc>
        <w:tc>
          <w:tcPr>
            <w:tcW w:w="1999" w:type="dxa"/>
            <w:noWrap/>
            <w:hideMark/>
          </w:tcPr>
          <w:p w14:paraId="4968B1C5" w14:textId="77777777" w:rsidR="00DE75A8" w:rsidRPr="00DE75A8" w:rsidRDefault="00DE75A8">
            <w:pPr>
              <w:rPr>
                <w:rFonts w:cstheme="minorHAnsi"/>
              </w:rPr>
            </w:pPr>
            <w:r w:rsidRPr="00DE75A8">
              <w:rPr>
                <w:rFonts w:cstheme="minorHAnsi"/>
              </w:rPr>
              <w:t>Pine Siskin</w:t>
            </w:r>
          </w:p>
        </w:tc>
        <w:tc>
          <w:tcPr>
            <w:tcW w:w="2043" w:type="dxa"/>
            <w:noWrap/>
            <w:hideMark/>
          </w:tcPr>
          <w:p w14:paraId="5078B133" w14:textId="77777777" w:rsidR="00DE75A8" w:rsidRPr="00DE75A8" w:rsidRDefault="00DE75A8">
            <w:pPr>
              <w:rPr>
                <w:rFonts w:cstheme="minorHAnsi"/>
              </w:rPr>
            </w:pPr>
            <w:r w:rsidRPr="00DE75A8">
              <w:rPr>
                <w:rFonts w:cstheme="minorHAnsi"/>
              </w:rPr>
              <w:t xml:space="preserve">Spinus </w:t>
            </w:r>
            <w:proofErr w:type="spellStart"/>
            <w:r w:rsidRPr="00DE75A8">
              <w:rPr>
                <w:rFonts w:cstheme="minorHAnsi"/>
              </w:rPr>
              <w:t>pinus</w:t>
            </w:r>
            <w:proofErr w:type="spellEnd"/>
          </w:p>
        </w:tc>
        <w:tc>
          <w:tcPr>
            <w:tcW w:w="630" w:type="dxa"/>
            <w:noWrap/>
            <w:hideMark/>
          </w:tcPr>
          <w:p w14:paraId="4132DB2D" w14:textId="77777777" w:rsidR="00DE75A8" w:rsidRPr="00DE75A8" w:rsidRDefault="00DE75A8">
            <w:pPr>
              <w:rPr>
                <w:rFonts w:cstheme="minorHAnsi"/>
              </w:rPr>
            </w:pPr>
            <w:r w:rsidRPr="00DE75A8">
              <w:rPr>
                <w:rFonts w:cstheme="minorHAnsi"/>
              </w:rPr>
              <w:t>Y</w:t>
            </w:r>
          </w:p>
        </w:tc>
        <w:tc>
          <w:tcPr>
            <w:tcW w:w="914" w:type="dxa"/>
            <w:noWrap/>
            <w:hideMark/>
          </w:tcPr>
          <w:p w14:paraId="570F2B88" w14:textId="77777777" w:rsidR="00DE75A8" w:rsidRPr="00DE75A8" w:rsidRDefault="00DE75A8">
            <w:pPr>
              <w:rPr>
                <w:rFonts w:cstheme="minorHAnsi"/>
              </w:rPr>
            </w:pPr>
            <w:r w:rsidRPr="00DE75A8">
              <w:rPr>
                <w:rFonts w:cstheme="minorHAnsi"/>
              </w:rPr>
              <w:t>Y</w:t>
            </w:r>
          </w:p>
        </w:tc>
      </w:tr>
      <w:tr w:rsidR="00DE75A8" w:rsidRPr="00DE75A8" w14:paraId="34C53CDE" w14:textId="77777777" w:rsidTr="00DE75A8">
        <w:trPr>
          <w:trHeight w:val="300"/>
        </w:trPr>
        <w:tc>
          <w:tcPr>
            <w:tcW w:w="1453" w:type="dxa"/>
            <w:vMerge/>
            <w:hideMark/>
          </w:tcPr>
          <w:p w14:paraId="096CBF39" w14:textId="77777777" w:rsidR="00DE75A8" w:rsidRPr="00DE75A8" w:rsidRDefault="00DE75A8">
            <w:pPr>
              <w:rPr>
                <w:rFonts w:cstheme="minorHAnsi"/>
              </w:rPr>
            </w:pPr>
          </w:p>
        </w:tc>
        <w:tc>
          <w:tcPr>
            <w:tcW w:w="2595" w:type="dxa"/>
            <w:vMerge/>
            <w:hideMark/>
          </w:tcPr>
          <w:p w14:paraId="2BF0AB60" w14:textId="77777777" w:rsidR="00DE75A8" w:rsidRPr="00DE75A8" w:rsidRDefault="00DE75A8">
            <w:pPr>
              <w:rPr>
                <w:rFonts w:cstheme="minorHAnsi"/>
              </w:rPr>
            </w:pPr>
          </w:p>
        </w:tc>
        <w:tc>
          <w:tcPr>
            <w:tcW w:w="1999" w:type="dxa"/>
            <w:noWrap/>
            <w:hideMark/>
          </w:tcPr>
          <w:p w14:paraId="4AEB4828" w14:textId="77777777" w:rsidR="00DE75A8" w:rsidRPr="00DE75A8" w:rsidRDefault="00DE75A8">
            <w:pPr>
              <w:rPr>
                <w:rFonts w:cstheme="minorHAnsi"/>
              </w:rPr>
            </w:pPr>
            <w:r w:rsidRPr="00DE75A8">
              <w:rPr>
                <w:rFonts w:cstheme="minorHAnsi"/>
              </w:rPr>
              <w:t>Purple Finch</w:t>
            </w:r>
          </w:p>
        </w:tc>
        <w:tc>
          <w:tcPr>
            <w:tcW w:w="2043" w:type="dxa"/>
            <w:noWrap/>
            <w:hideMark/>
          </w:tcPr>
          <w:p w14:paraId="3F3C0EE8" w14:textId="77777777" w:rsidR="00DE75A8" w:rsidRPr="00DE75A8" w:rsidRDefault="00DE75A8">
            <w:pPr>
              <w:rPr>
                <w:rFonts w:cstheme="minorHAnsi"/>
              </w:rPr>
            </w:pPr>
            <w:proofErr w:type="spellStart"/>
            <w:r w:rsidRPr="00DE75A8">
              <w:rPr>
                <w:rFonts w:cstheme="minorHAnsi"/>
              </w:rPr>
              <w:t>Haemorhous</w:t>
            </w:r>
            <w:proofErr w:type="spellEnd"/>
            <w:r w:rsidRPr="00DE75A8">
              <w:rPr>
                <w:rFonts w:cstheme="minorHAnsi"/>
              </w:rPr>
              <w:t xml:space="preserve"> </w:t>
            </w:r>
            <w:proofErr w:type="spellStart"/>
            <w:r w:rsidRPr="00DE75A8">
              <w:rPr>
                <w:rFonts w:cstheme="minorHAnsi"/>
              </w:rPr>
              <w:t>purpureus</w:t>
            </w:r>
            <w:proofErr w:type="spellEnd"/>
          </w:p>
        </w:tc>
        <w:tc>
          <w:tcPr>
            <w:tcW w:w="630" w:type="dxa"/>
            <w:noWrap/>
            <w:hideMark/>
          </w:tcPr>
          <w:p w14:paraId="7E14B517" w14:textId="77777777" w:rsidR="00DE75A8" w:rsidRPr="00DE75A8" w:rsidRDefault="00DE75A8">
            <w:pPr>
              <w:rPr>
                <w:rFonts w:cstheme="minorHAnsi"/>
              </w:rPr>
            </w:pPr>
            <w:r w:rsidRPr="00DE75A8">
              <w:rPr>
                <w:rFonts w:cstheme="minorHAnsi"/>
              </w:rPr>
              <w:t>Y</w:t>
            </w:r>
          </w:p>
        </w:tc>
        <w:tc>
          <w:tcPr>
            <w:tcW w:w="914" w:type="dxa"/>
            <w:noWrap/>
            <w:hideMark/>
          </w:tcPr>
          <w:p w14:paraId="7B743940" w14:textId="77777777" w:rsidR="00DE75A8" w:rsidRPr="00DE75A8" w:rsidRDefault="00DE75A8">
            <w:pPr>
              <w:rPr>
                <w:rFonts w:cstheme="minorHAnsi"/>
              </w:rPr>
            </w:pPr>
            <w:r w:rsidRPr="00DE75A8">
              <w:rPr>
                <w:rFonts w:cstheme="minorHAnsi"/>
              </w:rPr>
              <w:t>Y</w:t>
            </w:r>
          </w:p>
        </w:tc>
      </w:tr>
      <w:tr w:rsidR="00DE75A8" w:rsidRPr="00DE75A8" w14:paraId="5D0F7F12" w14:textId="77777777" w:rsidTr="00DE75A8">
        <w:trPr>
          <w:trHeight w:val="300"/>
        </w:trPr>
        <w:tc>
          <w:tcPr>
            <w:tcW w:w="1453" w:type="dxa"/>
            <w:vMerge/>
            <w:hideMark/>
          </w:tcPr>
          <w:p w14:paraId="0DBCEACA" w14:textId="77777777" w:rsidR="00DE75A8" w:rsidRPr="00DE75A8" w:rsidRDefault="00DE75A8">
            <w:pPr>
              <w:rPr>
                <w:rFonts w:cstheme="minorHAnsi"/>
              </w:rPr>
            </w:pPr>
          </w:p>
        </w:tc>
        <w:tc>
          <w:tcPr>
            <w:tcW w:w="2595" w:type="dxa"/>
            <w:vMerge/>
            <w:hideMark/>
          </w:tcPr>
          <w:p w14:paraId="23880E91" w14:textId="77777777" w:rsidR="00DE75A8" w:rsidRPr="00DE75A8" w:rsidRDefault="00DE75A8">
            <w:pPr>
              <w:rPr>
                <w:rFonts w:cstheme="minorHAnsi"/>
              </w:rPr>
            </w:pPr>
          </w:p>
        </w:tc>
        <w:tc>
          <w:tcPr>
            <w:tcW w:w="1999" w:type="dxa"/>
            <w:noWrap/>
            <w:hideMark/>
          </w:tcPr>
          <w:p w14:paraId="35A39995" w14:textId="77777777" w:rsidR="00DE75A8" w:rsidRPr="00DE75A8" w:rsidRDefault="00DE75A8">
            <w:pPr>
              <w:rPr>
                <w:rFonts w:cstheme="minorHAnsi"/>
              </w:rPr>
            </w:pPr>
            <w:r w:rsidRPr="00DE75A8">
              <w:rPr>
                <w:rFonts w:cstheme="minorHAnsi"/>
              </w:rPr>
              <w:t>Red Crossbill</w:t>
            </w:r>
          </w:p>
        </w:tc>
        <w:tc>
          <w:tcPr>
            <w:tcW w:w="2043" w:type="dxa"/>
            <w:noWrap/>
            <w:hideMark/>
          </w:tcPr>
          <w:p w14:paraId="6047B8DA" w14:textId="77777777" w:rsidR="00DE75A8" w:rsidRPr="00DE75A8" w:rsidRDefault="00DE75A8">
            <w:pPr>
              <w:rPr>
                <w:rFonts w:cstheme="minorHAnsi"/>
              </w:rPr>
            </w:pPr>
            <w:proofErr w:type="spellStart"/>
            <w:r w:rsidRPr="00DE75A8">
              <w:rPr>
                <w:rFonts w:cstheme="minorHAnsi"/>
              </w:rPr>
              <w:t>Loxia</w:t>
            </w:r>
            <w:proofErr w:type="spellEnd"/>
            <w:r w:rsidRPr="00DE75A8">
              <w:rPr>
                <w:rFonts w:cstheme="minorHAnsi"/>
              </w:rPr>
              <w:t xml:space="preserve"> </w:t>
            </w:r>
            <w:proofErr w:type="spellStart"/>
            <w:r w:rsidRPr="00DE75A8">
              <w:rPr>
                <w:rFonts w:cstheme="minorHAnsi"/>
              </w:rPr>
              <w:t>curvirostra</w:t>
            </w:r>
            <w:proofErr w:type="spellEnd"/>
          </w:p>
        </w:tc>
        <w:tc>
          <w:tcPr>
            <w:tcW w:w="630" w:type="dxa"/>
            <w:noWrap/>
            <w:hideMark/>
          </w:tcPr>
          <w:p w14:paraId="3A8B673A" w14:textId="77777777" w:rsidR="00DE75A8" w:rsidRPr="00DE75A8" w:rsidRDefault="00DE75A8">
            <w:pPr>
              <w:rPr>
                <w:rFonts w:cstheme="minorHAnsi"/>
              </w:rPr>
            </w:pPr>
            <w:r w:rsidRPr="00DE75A8">
              <w:rPr>
                <w:rFonts w:cstheme="minorHAnsi"/>
              </w:rPr>
              <w:t>Y</w:t>
            </w:r>
          </w:p>
        </w:tc>
        <w:tc>
          <w:tcPr>
            <w:tcW w:w="914" w:type="dxa"/>
            <w:noWrap/>
            <w:hideMark/>
          </w:tcPr>
          <w:p w14:paraId="1103E25B" w14:textId="77777777" w:rsidR="00DE75A8" w:rsidRPr="00DE75A8" w:rsidRDefault="00DE75A8">
            <w:pPr>
              <w:rPr>
                <w:rFonts w:cstheme="minorHAnsi"/>
              </w:rPr>
            </w:pPr>
            <w:r w:rsidRPr="00DE75A8">
              <w:rPr>
                <w:rFonts w:cstheme="minorHAnsi"/>
              </w:rPr>
              <w:t>Y</w:t>
            </w:r>
          </w:p>
        </w:tc>
      </w:tr>
      <w:tr w:rsidR="00DE75A8" w:rsidRPr="00DE75A8" w14:paraId="3F6503FF" w14:textId="77777777" w:rsidTr="00DE75A8">
        <w:trPr>
          <w:trHeight w:val="300"/>
        </w:trPr>
        <w:tc>
          <w:tcPr>
            <w:tcW w:w="1453" w:type="dxa"/>
            <w:vMerge/>
            <w:hideMark/>
          </w:tcPr>
          <w:p w14:paraId="368AB05A" w14:textId="77777777" w:rsidR="00DE75A8" w:rsidRPr="00DE75A8" w:rsidRDefault="00DE75A8">
            <w:pPr>
              <w:rPr>
                <w:rFonts w:cstheme="minorHAnsi"/>
              </w:rPr>
            </w:pPr>
          </w:p>
        </w:tc>
        <w:tc>
          <w:tcPr>
            <w:tcW w:w="2595" w:type="dxa"/>
            <w:vMerge/>
            <w:hideMark/>
          </w:tcPr>
          <w:p w14:paraId="019C4C3C" w14:textId="77777777" w:rsidR="00DE75A8" w:rsidRPr="00DE75A8" w:rsidRDefault="00DE75A8">
            <w:pPr>
              <w:rPr>
                <w:rFonts w:cstheme="minorHAnsi"/>
              </w:rPr>
            </w:pPr>
          </w:p>
        </w:tc>
        <w:tc>
          <w:tcPr>
            <w:tcW w:w="1999" w:type="dxa"/>
            <w:noWrap/>
            <w:hideMark/>
          </w:tcPr>
          <w:p w14:paraId="64253D9C" w14:textId="77777777" w:rsidR="00DE75A8" w:rsidRPr="00DE75A8" w:rsidRDefault="00DE75A8">
            <w:pPr>
              <w:rPr>
                <w:rFonts w:cstheme="minorHAnsi"/>
              </w:rPr>
            </w:pPr>
            <w:r w:rsidRPr="00DE75A8">
              <w:rPr>
                <w:rFonts w:cstheme="minorHAnsi"/>
              </w:rPr>
              <w:t>White-winged Crossbill</w:t>
            </w:r>
          </w:p>
        </w:tc>
        <w:tc>
          <w:tcPr>
            <w:tcW w:w="2043" w:type="dxa"/>
            <w:noWrap/>
            <w:hideMark/>
          </w:tcPr>
          <w:p w14:paraId="03B98323" w14:textId="77777777" w:rsidR="00DE75A8" w:rsidRPr="00DE75A8" w:rsidRDefault="00DE75A8">
            <w:pPr>
              <w:rPr>
                <w:rFonts w:cstheme="minorHAnsi"/>
              </w:rPr>
            </w:pPr>
            <w:proofErr w:type="spellStart"/>
            <w:r w:rsidRPr="00DE75A8">
              <w:rPr>
                <w:rFonts w:cstheme="minorHAnsi"/>
              </w:rPr>
              <w:t>Loxia</w:t>
            </w:r>
            <w:proofErr w:type="spellEnd"/>
            <w:r w:rsidRPr="00DE75A8">
              <w:rPr>
                <w:rFonts w:cstheme="minorHAnsi"/>
              </w:rPr>
              <w:t xml:space="preserve"> </w:t>
            </w:r>
            <w:proofErr w:type="spellStart"/>
            <w:r w:rsidRPr="00DE75A8">
              <w:rPr>
                <w:rFonts w:cstheme="minorHAnsi"/>
              </w:rPr>
              <w:t>leucoptera</w:t>
            </w:r>
            <w:proofErr w:type="spellEnd"/>
          </w:p>
        </w:tc>
        <w:tc>
          <w:tcPr>
            <w:tcW w:w="630" w:type="dxa"/>
            <w:noWrap/>
            <w:hideMark/>
          </w:tcPr>
          <w:p w14:paraId="7EE87F26" w14:textId="77777777" w:rsidR="00DE75A8" w:rsidRPr="00DE75A8" w:rsidRDefault="00DE75A8">
            <w:pPr>
              <w:rPr>
                <w:rFonts w:cstheme="minorHAnsi"/>
              </w:rPr>
            </w:pPr>
            <w:r w:rsidRPr="00DE75A8">
              <w:rPr>
                <w:rFonts w:cstheme="minorHAnsi"/>
              </w:rPr>
              <w:t>Y</w:t>
            </w:r>
          </w:p>
        </w:tc>
        <w:tc>
          <w:tcPr>
            <w:tcW w:w="914" w:type="dxa"/>
            <w:noWrap/>
            <w:hideMark/>
          </w:tcPr>
          <w:p w14:paraId="3862BFCE" w14:textId="77777777" w:rsidR="00DE75A8" w:rsidRPr="00DE75A8" w:rsidRDefault="00DE75A8">
            <w:pPr>
              <w:rPr>
                <w:rFonts w:cstheme="minorHAnsi"/>
              </w:rPr>
            </w:pPr>
            <w:r w:rsidRPr="00DE75A8">
              <w:rPr>
                <w:rFonts w:cstheme="minorHAnsi"/>
              </w:rPr>
              <w:t>Y</w:t>
            </w:r>
          </w:p>
        </w:tc>
      </w:tr>
      <w:tr w:rsidR="00DE75A8" w:rsidRPr="00DE75A8" w14:paraId="24EC61E6" w14:textId="77777777" w:rsidTr="00DE75A8">
        <w:trPr>
          <w:trHeight w:val="300"/>
        </w:trPr>
        <w:tc>
          <w:tcPr>
            <w:tcW w:w="1453" w:type="dxa"/>
            <w:vMerge/>
            <w:hideMark/>
          </w:tcPr>
          <w:p w14:paraId="21573663" w14:textId="77777777" w:rsidR="00DE75A8" w:rsidRPr="00DE75A8" w:rsidRDefault="00DE75A8">
            <w:pPr>
              <w:rPr>
                <w:rFonts w:cstheme="minorHAnsi"/>
              </w:rPr>
            </w:pPr>
          </w:p>
        </w:tc>
        <w:tc>
          <w:tcPr>
            <w:tcW w:w="2595" w:type="dxa"/>
            <w:vMerge/>
            <w:hideMark/>
          </w:tcPr>
          <w:p w14:paraId="29CE4B42" w14:textId="77777777" w:rsidR="00DE75A8" w:rsidRPr="00DE75A8" w:rsidRDefault="00DE75A8">
            <w:pPr>
              <w:rPr>
                <w:rFonts w:cstheme="minorHAnsi"/>
              </w:rPr>
            </w:pPr>
          </w:p>
        </w:tc>
        <w:tc>
          <w:tcPr>
            <w:tcW w:w="1999" w:type="dxa"/>
            <w:noWrap/>
            <w:hideMark/>
          </w:tcPr>
          <w:p w14:paraId="6A29EDE7" w14:textId="77777777" w:rsidR="00DE75A8" w:rsidRPr="00DE75A8" w:rsidRDefault="00DE75A8">
            <w:pPr>
              <w:rPr>
                <w:rFonts w:cstheme="minorHAnsi"/>
              </w:rPr>
            </w:pPr>
            <w:r w:rsidRPr="00DE75A8">
              <w:rPr>
                <w:rFonts w:cstheme="minorHAnsi"/>
              </w:rPr>
              <w:t>House Finch</w:t>
            </w:r>
          </w:p>
        </w:tc>
        <w:tc>
          <w:tcPr>
            <w:tcW w:w="2043" w:type="dxa"/>
            <w:noWrap/>
            <w:hideMark/>
          </w:tcPr>
          <w:p w14:paraId="6598A955" w14:textId="77777777" w:rsidR="00DE75A8" w:rsidRPr="00DE75A8" w:rsidRDefault="00DE75A8">
            <w:pPr>
              <w:rPr>
                <w:rFonts w:cstheme="minorHAnsi"/>
              </w:rPr>
            </w:pPr>
            <w:proofErr w:type="spellStart"/>
            <w:r w:rsidRPr="00DE75A8">
              <w:rPr>
                <w:rFonts w:cstheme="minorHAnsi"/>
              </w:rPr>
              <w:t>Haemorhous</w:t>
            </w:r>
            <w:proofErr w:type="spellEnd"/>
            <w:r w:rsidRPr="00DE75A8">
              <w:rPr>
                <w:rFonts w:cstheme="minorHAnsi"/>
              </w:rPr>
              <w:t xml:space="preserve"> mexicanus</w:t>
            </w:r>
          </w:p>
        </w:tc>
        <w:tc>
          <w:tcPr>
            <w:tcW w:w="630" w:type="dxa"/>
            <w:noWrap/>
            <w:hideMark/>
          </w:tcPr>
          <w:p w14:paraId="2CA509BB" w14:textId="77777777" w:rsidR="00DE75A8" w:rsidRPr="00DE75A8" w:rsidRDefault="00DE75A8">
            <w:pPr>
              <w:rPr>
                <w:rFonts w:cstheme="minorHAnsi"/>
              </w:rPr>
            </w:pPr>
            <w:r w:rsidRPr="00DE75A8">
              <w:rPr>
                <w:rFonts w:cstheme="minorHAnsi"/>
              </w:rPr>
              <w:t>N</w:t>
            </w:r>
          </w:p>
        </w:tc>
        <w:tc>
          <w:tcPr>
            <w:tcW w:w="914" w:type="dxa"/>
            <w:noWrap/>
            <w:hideMark/>
          </w:tcPr>
          <w:p w14:paraId="52731B55" w14:textId="77777777" w:rsidR="00DE75A8" w:rsidRPr="00DE75A8" w:rsidRDefault="00DE75A8">
            <w:pPr>
              <w:rPr>
                <w:rFonts w:cstheme="minorHAnsi"/>
              </w:rPr>
            </w:pPr>
            <w:r w:rsidRPr="00DE75A8">
              <w:rPr>
                <w:rFonts w:cstheme="minorHAnsi"/>
              </w:rPr>
              <w:t>Y</w:t>
            </w:r>
          </w:p>
        </w:tc>
      </w:tr>
      <w:tr w:rsidR="00DE75A8" w:rsidRPr="00DE75A8" w14:paraId="3498DA6C" w14:textId="77777777" w:rsidTr="00DE75A8">
        <w:trPr>
          <w:trHeight w:val="300"/>
        </w:trPr>
        <w:tc>
          <w:tcPr>
            <w:tcW w:w="1453" w:type="dxa"/>
            <w:vMerge/>
            <w:hideMark/>
          </w:tcPr>
          <w:p w14:paraId="1B747C1D" w14:textId="77777777" w:rsidR="00DE75A8" w:rsidRPr="00DE75A8" w:rsidRDefault="00DE75A8">
            <w:pPr>
              <w:rPr>
                <w:rFonts w:cstheme="minorHAnsi"/>
              </w:rPr>
            </w:pPr>
          </w:p>
        </w:tc>
        <w:tc>
          <w:tcPr>
            <w:tcW w:w="2595" w:type="dxa"/>
            <w:vMerge w:val="restart"/>
            <w:noWrap/>
            <w:hideMark/>
          </w:tcPr>
          <w:p w14:paraId="5ECA29EB" w14:textId="77777777" w:rsidR="00DE75A8" w:rsidRPr="00DE75A8" w:rsidRDefault="00DE75A8" w:rsidP="00DE75A8">
            <w:pPr>
              <w:rPr>
                <w:rFonts w:cstheme="minorHAnsi"/>
              </w:rPr>
            </w:pPr>
            <w:r w:rsidRPr="00DE75A8">
              <w:rPr>
                <w:rFonts w:cstheme="minorHAnsi"/>
              </w:rPr>
              <w:t>Hirundinidae (Swallows)</w:t>
            </w:r>
          </w:p>
        </w:tc>
        <w:tc>
          <w:tcPr>
            <w:tcW w:w="1999" w:type="dxa"/>
            <w:noWrap/>
            <w:hideMark/>
          </w:tcPr>
          <w:p w14:paraId="0CB6FDDB" w14:textId="77777777" w:rsidR="00DE75A8" w:rsidRPr="00DE75A8" w:rsidRDefault="00DE75A8">
            <w:pPr>
              <w:rPr>
                <w:rFonts w:cstheme="minorHAnsi"/>
              </w:rPr>
            </w:pPr>
            <w:r w:rsidRPr="00DE75A8">
              <w:rPr>
                <w:rFonts w:cstheme="minorHAnsi"/>
              </w:rPr>
              <w:t>Tree Swallow</w:t>
            </w:r>
          </w:p>
        </w:tc>
        <w:tc>
          <w:tcPr>
            <w:tcW w:w="2043" w:type="dxa"/>
            <w:noWrap/>
            <w:hideMark/>
          </w:tcPr>
          <w:p w14:paraId="63357A19" w14:textId="77777777" w:rsidR="00DE75A8" w:rsidRPr="00DE75A8" w:rsidRDefault="00DE75A8">
            <w:pPr>
              <w:rPr>
                <w:rFonts w:cstheme="minorHAnsi"/>
              </w:rPr>
            </w:pPr>
            <w:proofErr w:type="spellStart"/>
            <w:r w:rsidRPr="00DE75A8">
              <w:rPr>
                <w:rFonts w:cstheme="minorHAnsi"/>
              </w:rPr>
              <w:t>Tachycineta</w:t>
            </w:r>
            <w:proofErr w:type="spellEnd"/>
            <w:r w:rsidRPr="00DE75A8">
              <w:rPr>
                <w:rFonts w:cstheme="minorHAnsi"/>
              </w:rPr>
              <w:t xml:space="preserve"> bicolor</w:t>
            </w:r>
          </w:p>
        </w:tc>
        <w:tc>
          <w:tcPr>
            <w:tcW w:w="630" w:type="dxa"/>
            <w:noWrap/>
            <w:hideMark/>
          </w:tcPr>
          <w:p w14:paraId="1599EC1F" w14:textId="77777777" w:rsidR="00DE75A8" w:rsidRPr="00DE75A8" w:rsidRDefault="00DE75A8">
            <w:pPr>
              <w:rPr>
                <w:rFonts w:cstheme="minorHAnsi"/>
              </w:rPr>
            </w:pPr>
            <w:r w:rsidRPr="00DE75A8">
              <w:rPr>
                <w:rFonts w:cstheme="minorHAnsi"/>
              </w:rPr>
              <w:t>Y</w:t>
            </w:r>
          </w:p>
        </w:tc>
        <w:tc>
          <w:tcPr>
            <w:tcW w:w="914" w:type="dxa"/>
            <w:noWrap/>
            <w:hideMark/>
          </w:tcPr>
          <w:p w14:paraId="4D042F56" w14:textId="77777777" w:rsidR="00DE75A8" w:rsidRPr="00DE75A8" w:rsidRDefault="00DE75A8">
            <w:pPr>
              <w:rPr>
                <w:rFonts w:cstheme="minorHAnsi"/>
              </w:rPr>
            </w:pPr>
            <w:r w:rsidRPr="00DE75A8">
              <w:rPr>
                <w:rFonts w:cstheme="minorHAnsi"/>
              </w:rPr>
              <w:t>Y</w:t>
            </w:r>
          </w:p>
        </w:tc>
      </w:tr>
      <w:tr w:rsidR="00DE75A8" w:rsidRPr="00DE75A8" w14:paraId="30A2F185" w14:textId="77777777" w:rsidTr="00DE75A8">
        <w:trPr>
          <w:trHeight w:val="300"/>
        </w:trPr>
        <w:tc>
          <w:tcPr>
            <w:tcW w:w="1453" w:type="dxa"/>
            <w:vMerge/>
            <w:hideMark/>
          </w:tcPr>
          <w:p w14:paraId="67003574" w14:textId="77777777" w:rsidR="00DE75A8" w:rsidRPr="00DE75A8" w:rsidRDefault="00DE75A8">
            <w:pPr>
              <w:rPr>
                <w:rFonts w:cstheme="minorHAnsi"/>
              </w:rPr>
            </w:pPr>
          </w:p>
        </w:tc>
        <w:tc>
          <w:tcPr>
            <w:tcW w:w="2595" w:type="dxa"/>
            <w:vMerge/>
            <w:hideMark/>
          </w:tcPr>
          <w:p w14:paraId="0E0F8347" w14:textId="77777777" w:rsidR="00DE75A8" w:rsidRPr="00DE75A8" w:rsidRDefault="00DE75A8">
            <w:pPr>
              <w:rPr>
                <w:rFonts w:cstheme="minorHAnsi"/>
              </w:rPr>
            </w:pPr>
          </w:p>
        </w:tc>
        <w:tc>
          <w:tcPr>
            <w:tcW w:w="1999" w:type="dxa"/>
            <w:noWrap/>
            <w:hideMark/>
          </w:tcPr>
          <w:p w14:paraId="042BEFFF" w14:textId="77777777" w:rsidR="00DE75A8" w:rsidRPr="00DE75A8" w:rsidRDefault="00DE75A8">
            <w:pPr>
              <w:rPr>
                <w:rFonts w:cstheme="minorHAnsi"/>
              </w:rPr>
            </w:pPr>
            <w:r w:rsidRPr="00DE75A8">
              <w:rPr>
                <w:rFonts w:cstheme="minorHAnsi"/>
              </w:rPr>
              <w:t>Violet-green Swallow</w:t>
            </w:r>
          </w:p>
        </w:tc>
        <w:tc>
          <w:tcPr>
            <w:tcW w:w="2043" w:type="dxa"/>
            <w:noWrap/>
            <w:hideMark/>
          </w:tcPr>
          <w:p w14:paraId="24A2BBC4" w14:textId="77777777" w:rsidR="00DE75A8" w:rsidRPr="00DE75A8" w:rsidRDefault="00DE75A8">
            <w:pPr>
              <w:rPr>
                <w:rFonts w:cstheme="minorHAnsi"/>
              </w:rPr>
            </w:pPr>
            <w:proofErr w:type="spellStart"/>
            <w:r w:rsidRPr="00DE75A8">
              <w:rPr>
                <w:rFonts w:cstheme="minorHAnsi"/>
              </w:rPr>
              <w:t>Tachycineta</w:t>
            </w:r>
            <w:proofErr w:type="spellEnd"/>
            <w:r w:rsidRPr="00DE75A8">
              <w:rPr>
                <w:rFonts w:cstheme="minorHAnsi"/>
              </w:rPr>
              <w:t xml:space="preserve"> </w:t>
            </w:r>
            <w:proofErr w:type="spellStart"/>
            <w:r w:rsidRPr="00DE75A8">
              <w:rPr>
                <w:rFonts w:cstheme="minorHAnsi"/>
              </w:rPr>
              <w:t>thalassina</w:t>
            </w:r>
            <w:proofErr w:type="spellEnd"/>
          </w:p>
        </w:tc>
        <w:tc>
          <w:tcPr>
            <w:tcW w:w="630" w:type="dxa"/>
            <w:noWrap/>
            <w:hideMark/>
          </w:tcPr>
          <w:p w14:paraId="120A158A" w14:textId="77777777" w:rsidR="00DE75A8" w:rsidRPr="00DE75A8" w:rsidRDefault="00DE75A8">
            <w:pPr>
              <w:rPr>
                <w:rFonts w:cstheme="minorHAnsi"/>
              </w:rPr>
            </w:pPr>
            <w:r w:rsidRPr="00DE75A8">
              <w:rPr>
                <w:rFonts w:cstheme="minorHAnsi"/>
              </w:rPr>
              <w:t>N</w:t>
            </w:r>
          </w:p>
        </w:tc>
        <w:tc>
          <w:tcPr>
            <w:tcW w:w="914" w:type="dxa"/>
            <w:noWrap/>
            <w:hideMark/>
          </w:tcPr>
          <w:p w14:paraId="27E8FF9D" w14:textId="77777777" w:rsidR="00DE75A8" w:rsidRPr="00DE75A8" w:rsidRDefault="00DE75A8">
            <w:pPr>
              <w:rPr>
                <w:rFonts w:cstheme="minorHAnsi"/>
              </w:rPr>
            </w:pPr>
            <w:r w:rsidRPr="00DE75A8">
              <w:rPr>
                <w:rFonts w:cstheme="minorHAnsi"/>
              </w:rPr>
              <w:t>Y</w:t>
            </w:r>
          </w:p>
        </w:tc>
      </w:tr>
      <w:tr w:rsidR="00DE75A8" w:rsidRPr="00DE75A8" w14:paraId="1F812E43" w14:textId="77777777" w:rsidTr="00DE75A8">
        <w:trPr>
          <w:trHeight w:val="300"/>
        </w:trPr>
        <w:tc>
          <w:tcPr>
            <w:tcW w:w="1453" w:type="dxa"/>
            <w:vMerge/>
            <w:hideMark/>
          </w:tcPr>
          <w:p w14:paraId="761839BB" w14:textId="77777777" w:rsidR="00DE75A8" w:rsidRPr="00DE75A8" w:rsidRDefault="00DE75A8">
            <w:pPr>
              <w:rPr>
                <w:rFonts w:cstheme="minorHAnsi"/>
              </w:rPr>
            </w:pPr>
          </w:p>
        </w:tc>
        <w:tc>
          <w:tcPr>
            <w:tcW w:w="2595" w:type="dxa"/>
            <w:vMerge/>
            <w:hideMark/>
          </w:tcPr>
          <w:p w14:paraId="1A6BA08A" w14:textId="77777777" w:rsidR="00DE75A8" w:rsidRPr="00DE75A8" w:rsidRDefault="00DE75A8">
            <w:pPr>
              <w:rPr>
                <w:rFonts w:cstheme="minorHAnsi"/>
              </w:rPr>
            </w:pPr>
          </w:p>
        </w:tc>
        <w:tc>
          <w:tcPr>
            <w:tcW w:w="1999" w:type="dxa"/>
            <w:noWrap/>
            <w:hideMark/>
          </w:tcPr>
          <w:p w14:paraId="2DFA8D4C" w14:textId="77777777" w:rsidR="00DE75A8" w:rsidRPr="00DE75A8" w:rsidRDefault="00DE75A8">
            <w:pPr>
              <w:rPr>
                <w:rFonts w:cstheme="minorHAnsi"/>
              </w:rPr>
            </w:pPr>
            <w:r w:rsidRPr="00DE75A8">
              <w:rPr>
                <w:rFonts w:cstheme="minorHAnsi"/>
              </w:rPr>
              <w:t>Barn Swallow</w:t>
            </w:r>
          </w:p>
        </w:tc>
        <w:tc>
          <w:tcPr>
            <w:tcW w:w="2043" w:type="dxa"/>
            <w:noWrap/>
            <w:hideMark/>
          </w:tcPr>
          <w:p w14:paraId="000B7B2C" w14:textId="77777777" w:rsidR="00DE75A8" w:rsidRPr="00DE75A8" w:rsidRDefault="00DE75A8">
            <w:pPr>
              <w:rPr>
                <w:rFonts w:cstheme="minorHAnsi"/>
              </w:rPr>
            </w:pPr>
            <w:proofErr w:type="spellStart"/>
            <w:r w:rsidRPr="00DE75A8">
              <w:rPr>
                <w:rFonts w:cstheme="minorHAnsi"/>
              </w:rPr>
              <w:t>Hirundo</w:t>
            </w:r>
            <w:proofErr w:type="spellEnd"/>
            <w:r w:rsidRPr="00DE75A8">
              <w:rPr>
                <w:rFonts w:cstheme="minorHAnsi"/>
              </w:rPr>
              <w:t xml:space="preserve"> rustica</w:t>
            </w:r>
          </w:p>
        </w:tc>
        <w:tc>
          <w:tcPr>
            <w:tcW w:w="630" w:type="dxa"/>
            <w:noWrap/>
            <w:hideMark/>
          </w:tcPr>
          <w:p w14:paraId="5381034D" w14:textId="77777777" w:rsidR="00DE75A8" w:rsidRPr="00DE75A8" w:rsidRDefault="00DE75A8">
            <w:pPr>
              <w:rPr>
                <w:rFonts w:cstheme="minorHAnsi"/>
              </w:rPr>
            </w:pPr>
            <w:r w:rsidRPr="00DE75A8">
              <w:rPr>
                <w:rFonts w:cstheme="minorHAnsi"/>
              </w:rPr>
              <w:t>N</w:t>
            </w:r>
          </w:p>
        </w:tc>
        <w:tc>
          <w:tcPr>
            <w:tcW w:w="914" w:type="dxa"/>
            <w:noWrap/>
            <w:hideMark/>
          </w:tcPr>
          <w:p w14:paraId="17688348" w14:textId="77777777" w:rsidR="00DE75A8" w:rsidRPr="00DE75A8" w:rsidRDefault="00DE75A8">
            <w:pPr>
              <w:rPr>
                <w:rFonts w:cstheme="minorHAnsi"/>
              </w:rPr>
            </w:pPr>
            <w:r w:rsidRPr="00DE75A8">
              <w:rPr>
                <w:rFonts w:cstheme="minorHAnsi"/>
              </w:rPr>
              <w:t>Y</w:t>
            </w:r>
          </w:p>
        </w:tc>
      </w:tr>
      <w:tr w:rsidR="00DE75A8" w:rsidRPr="00DE75A8" w14:paraId="4ED5E065" w14:textId="77777777" w:rsidTr="00DE75A8">
        <w:trPr>
          <w:trHeight w:val="300"/>
        </w:trPr>
        <w:tc>
          <w:tcPr>
            <w:tcW w:w="1453" w:type="dxa"/>
            <w:vMerge/>
            <w:hideMark/>
          </w:tcPr>
          <w:p w14:paraId="39D8704B" w14:textId="77777777" w:rsidR="00DE75A8" w:rsidRPr="00DE75A8" w:rsidRDefault="00DE75A8">
            <w:pPr>
              <w:rPr>
                <w:rFonts w:cstheme="minorHAnsi"/>
              </w:rPr>
            </w:pPr>
          </w:p>
        </w:tc>
        <w:tc>
          <w:tcPr>
            <w:tcW w:w="2595" w:type="dxa"/>
            <w:vMerge w:val="restart"/>
            <w:noWrap/>
            <w:hideMark/>
          </w:tcPr>
          <w:p w14:paraId="3F58D0AD" w14:textId="77777777" w:rsidR="00DE75A8" w:rsidRPr="00DE75A8" w:rsidRDefault="00DE75A8" w:rsidP="00DE75A8">
            <w:pPr>
              <w:rPr>
                <w:rFonts w:cstheme="minorHAnsi"/>
              </w:rPr>
            </w:pPr>
            <w:r w:rsidRPr="00DE75A8">
              <w:rPr>
                <w:rFonts w:cstheme="minorHAnsi"/>
              </w:rPr>
              <w:t>Icteridae (Troupials and Allies)</w:t>
            </w:r>
          </w:p>
        </w:tc>
        <w:tc>
          <w:tcPr>
            <w:tcW w:w="1999" w:type="dxa"/>
            <w:noWrap/>
            <w:hideMark/>
          </w:tcPr>
          <w:p w14:paraId="4D4A581C" w14:textId="77777777" w:rsidR="00DE75A8" w:rsidRPr="00DE75A8" w:rsidRDefault="00DE75A8">
            <w:pPr>
              <w:rPr>
                <w:rFonts w:cstheme="minorHAnsi"/>
              </w:rPr>
            </w:pPr>
            <w:r w:rsidRPr="00DE75A8">
              <w:rPr>
                <w:rFonts w:cstheme="minorHAnsi"/>
              </w:rPr>
              <w:t>Red-winged Blackbird</w:t>
            </w:r>
          </w:p>
        </w:tc>
        <w:tc>
          <w:tcPr>
            <w:tcW w:w="2043" w:type="dxa"/>
            <w:noWrap/>
            <w:hideMark/>
          </w:tcPr>
          <w:p w14:paraId="38230D27" w14:textId="77777777" w:rsidR="00DE75A8" w:rsidRPr="00DE75A8" w:rsidRDefault="00DE75A8">
            <w:pPr>
              <w:rPr>
                <w:rFonts w:cstheme="minorHAnsi"/>
              </w:rPr>
            </w:pPr>
            <w:r w:rsidRPr="00DE75A8">
              <w:rPr>
                <w:rFonts w:cstheme="minorHAnsi"/>
              </w:rPr>
              <w:t>Agelaius phoeniceus</w:t>
            </w:r>
          </w:p>
        </w:tc>
        <w:tc>
          <w:tcPr>
            <w:tcW w:w="630" w:type="dxa"/>
            <w:noWrap/>
            <w:hideMark/>
          </w:tcPr>
          <w:p w14:paraId="33BC68FC" w14:textId="77777777" w:rsidR="00DE75A8" w:rsidRPr="00DE75A8" w:rsidRDefault="00DE75A8">
            <w:pPr>
              <w:rPr>
                <w:rFonts w:cstheme="minorHAnsi"/>
              </w:rPr>
            </w:pPr>
            <w:r w:rsidRPr="00DE75A8">
              <w:rPr>
                <w:rFonts w:cstheme="minorHAnsi"/>
              </w:rPr>
              <w:t>Y</w:t>
            </w:r>
          </w:p>
        </w:tc>
        <w:tc>
          <w:tcPr>
            <w:tcW w:w="914" w:type="dxa"/>
            <w:noWrap/>
            <w:hideMark/>
          </w:tcPr>
          <w:p w14:paraId="5E1460E4" w14:textId="77777777" w:rsidR="00DE75A8" w:rsidRPr="00DE75A8" w:rsidRDefault="00DE75A8">
            <w:pPr>
              <w:rPr>
                <w:rFonts w:cstheme="minorHAnsi"/>
              </w:rPr>
            </w:pPr>
            <w:r w:rsidRPr="00DE75A8">
              <w:rPr>
                <w:rFonts w:cstheme="minorHAnsi"/>
              </w:rPr>
              <w:t>Y</w:t>
            </w:r>
          </w:p>
        </w:tc>
      </w:tr>
      <w:tr w:rsidR="00DE75A8" w:rsidRPr="00DE75A8" w14:paraId="550F33D1" w14:textId="77777777" w:rsidTr="00DE75A8">
        <w:trPr>
          <w:trHeight w:val="300"/>
        </w:trPr>
        <w:tc>
          <w:tcPr>
            <w:tcW w:w="1453" w:type="dxa"/>
            <w:vMerge/>
            <w:hideMark/>
          </w:tcPr>
          <w:p w14:paraId="7E0E6D29" w14:textId="77777777" w:rsidR="00DE75A8" w:rsidRPr="00DE75A8" w:rsidRDefault="00DE75A8">
            <w:pPr>
              <w:rPr>
                <w:rFonts w:cstheme="minorHAnsi"/>
              </w:rPr>
            </w:pPr>
          </w:p>
        </w:tc>
        <w:tc>
          <w:tcPr>
            <w:tcW w:w="2595" w:type="dxa"/>
            <w:vMerge/>
            <w:hideMark/>
          </w:tcPr>
          <w:p w14:paraId="0A7EC25F" w14:textId="77777777" w:rsidR="00DE75A8" w:rsidRPr="00DE75A8" w:rsidRDefault="00DE75A8">
            <w:pPr>
              <w:rPr>
                <w:rFonts w:cstheme="minorHAnsi"/>
              </w:rPr>
            </w:pPr>
          </w:p>
        </w:tc>
        <w:tc>
          <w:tcPr>
            <w:tcW w:w="1999" w:type="dxa"/>
            <w:noWrap/>
            <w:hideMark/>
          </w:tcPr>
          <w:p w14:paraId="3BF36F62" w14:textId="77777777" w:rsidR="00DE75A8" w:rsidRPr="00DE75A8" w:rsidRDefault="00DE75A8">
            <w:pPr>
              <w:rPr>
                <w:rFonts w:cstheme="minorHAnsi"/>
              </w:rPr>
            </w:pPr>
            <w:r w:rsidRPr="00DE75A8">
              <w:rPr>
                <w:rFonts w:cstheme="minorHAnsi"/>
              </w:rPr>
              <w:t>Rusty Blackbird</w:t>
            </w:r>
          </w:p>
        </w:tc>
        <w:tc>
          <w:tcPr>
            <w:tcW w:w="2043" w:type="dxa"/>
            <w:noWrap/>
            <w:hideMark/>
          </w:tcPr>
          <w:p w14:paraId="0504D746" w14:textId="77777777" w:rsidR="00DE75A8" w:rsidRPr="00DE75A8" w:rsidRDefault="00DE75A8">
            <w:pPr>
              <w:rPr>
                <w:rFonts w:cstheme="minorHAnsi"/>
              </w:rPr>
            </w:pPr>
            <w:proofErr w:type="spellStart"/>
            <w:r w:rsidRPr="00DE75A8">
              <w:rPr>
                <w:rFonts w:cstheme="minorHAnsi"/>
              </w:rPr>
              <w:t>Euphagus</w:t>
            </w:r>
            <w:proofErr w:type="spellEnd"/>
            <w:r w:rsidRPr="00DE75A8">
              <w:rPr>
                <w:rFonts w:cstheme="minorHAnsi"/>
              </w:rPr>
              <w:t xml:space="preserve"> </w:t>
            </w:r>
            <w:proofErr w:type="spellStart"/>
            <w:r w:rsidRPr="00DE75A8">
              <w:rPr>
                <w:rFonts w:cstheme="minorHAnsi"/>
              </w:rPr>
              <w:t>carolinus</w:t>
            </w:r>
            <w:proofErr w:type="spellEnd"/>
          </w:p>
        </w:tc>
        <w:tc>
          <w:tcPr>
            <w:tcW w:w="630" w:type="dxa"/>
            <w:noWrap/>
            <w:hideMark/>
          </w:tcPr>
          <w:p w14:paraId="25C355A6" w14:textId="77777777" w:rsidR="00DE75A8" w:rsidRPr="00DE75A8" w:rsidRDefault="00DE75A8">
            <w:pPr>
              <w:rPr>
                <w:rFonts w:cstheme="minorHAnsi"/>
              </w:rPr>
            </w:pPr>
            <w:r w:rsidRPr="00DE75A8">
              <w:rPr>
                <w:rFonts w:cstheme="minorHAnsi"/>
              </w:rPr>
              <w:t>Y</w:t>
            </w:r>
          </w:p>
        </w:tc>
        <w:tc>
          <w:tcPr>
            <w:tcW w:w="914" w:type="dxa"/>
            <w:noWrap/>
            <w:hideMark/>
          </w:tcPr>
          <w:p w14:paraId="51B98424" w14:textId="77777777" w:rsidR="00DE75A8" w:rsidRPr="00DE75A8" w:rsidRDefault="00DE75A8">
            <w:pPr>
              <w:rPr>
                <w:rFonts w:cstheme="minorHAnsi"/>
              </w:rPr>
            </w:pPr>
            <w:r w:rsidRPr="00DE75A8">
              <w:rPr>
                <w:rFonts w:cstheme="minorHAnsi"/>
              </w:rPr>
              <w:t>N</w:t>
            </w:r>
          </w:p>
        </w:tc>
      </w:tr>
      <w:tr w:rsidR="00DE75A8" w:rsidRPr="00DE75A8" w14:paraId="2594730F" w14:textId="77777777" w:rsidTr="00DE75A8">
        <w:trPr>
          <w:trHeight w:val="300"/>
        </w:trPr>
        <w:tc>
          <w:tcPr>
            <w:tcW w:w="1453" w:type="dxa"/>
            <w:vMerge/>
            <w:hideMark/>
          </w:tcPr>
          <w:p w14:paraId="4343B17E" w14:textId="77777777" w:rsidR="00DE75A8" w:rsidRPr="00DE75A8" w:rsidRDefault="00DE75A8">
            <w:pPr>
              <w:rPr>
                <w:rFonts w:cstheme="minorHAnsi"/>
              </w:rPr>
            </w:pPr>
          </w:p>
        </w:tc>
        <w:tc>
          <w:tcPr>
            <w:tcW w:w="2595" w:type="dxa"/>
            <w:vMerge/>
            <w:hideMark/>
          </w:tcPr>
          <w:p w14:paraId="16FCFD14" w14:textId="77777777" w:rsidR="00DE75A8" w:rsidRPr="00DE75A8" w:rsidRDefault="00DE75A8">
            <w:pPr>
              <w:rPr>
                <w:rFonts w:cstheme="minorHAnsi"/>
              </w:rPr>
            </w:pPr>
          </w:p>
        </w:tc>
        <w:tc>
          <w:tcPr>
            <w:tcW w:w="1999" w:type="dxa"/>
            <w:noWrap/>
            <w:hideMark/>
          </w:tcPr>
          <w:p w14:paraId="028594A1" w14:textId="77777777" w:rsidR="00DE75A8" w:rsidRPr="00DE75A8" w:rsidRDefault="00DE75A8">
            <w:pPr>
              <w:rPr>
                <w:rFonts w:cstheme="minorHAnsi"/>
              </w:rPr>
            </w:pPr>
            <w:r w:rsidRPr="00DE75A8">
              <w:rPr>
                <w:rFonts w:cstheme="minorHAnsi"/>
              </w:rPr>
              <w:t>Yellow-headed Blackbird</w:t>
            </w:r>
          </w:p>
        </w:tc>
        <w:tc>
          <w:tcPr>
            <w:tcW w:w="2043" w:type="dxa"/>
            <w:noWrap/>
            <w:hideMark/>
          </w:tcPr>
          <w:p w14:paraId="59A385FB" w14:textId="77777777" w:rsidR="00DE75A8" w:rsidRPr="00DE75A8" w:rsidRDefault="00DE75A8">
            <w:pPr>
              <w:rPr>
                <w:rFonts w:cstheme="minorHAnsi"/>
              </w:rPr>
            </w:pPr>
            <w:proofErr w:type="spellStart"/>
            <w:r w:rsidRPr="00DE75A8">
              <w:rPr>
                <w:rFonts w:cstheme="minorHAnsi"/>
              </w:rPr>
              <w:t>Xanthocephalus</w:t>
            </w:r>
            <w:proofErr w:type="spellEnd"/>
            <w:r w:rsidRPr="00DE75A8">
              <w:rPr>
                <w:rFonts w:cstheme="minorHAnsi"/>
              </w:rPr>
              <w:t xml:space="preserve"> </w:t>
            </w:r>
            <w:proofErr w:type="spellStart"/>
            <w:r w:rsidRPr="00DE75A8">
              <w:rPr>
                <w:rFonts w:cstheme="minorHAnsi"/>
              </w:rPr>
              <w:t>xanthocephalus</w:t>
            </w:r>
            <w:proofErr w:type="spellEnd"/>
          </w:p>
        </w:tc>
        <w:tc>
          <w:tcPr>
            <w:tcW w:w="630" w:type="dxa"/>
            <w:noWrap/>
            <w:hideMark/>
          </w:tcPr>
          <w:p w14:paraId="7157CF71" w14:textId="77777777" w:rsidR="00DE75A8" w:rsidRPr="00DE75A8" w:rsidRDefault="00DE75A8">
            <w:pPr>
              <w:rPr>
                <w:rFonts w:cstheme="minorHAnsi"/>
              </w:rPr>
            </w:pPr>
            <w:r w:rsidRPr="00DE75A8">
              <w:rPr>
                <w:rFonts w:cstheme="minorHAnsi"/>
              </w:rPr>
              <w:t>N</w:t>
            </w:r>
          </w:p>
        </w:tc>
        <w:tc>
          <w:tcPr>
            <w:tcW w:w="914" w:type="dxa"/>
            <w:noWrap/>
            <w:hideMark/>
          </w:tcPr>
          <w:p w14:paraId="50BE0A0D" w14:textId="77777777" w:rsidR="00DE75A8" w:rsidRPr="00DE75A8" w:rsidRDefault="00DE75A8">
            <w:pPr>
              <w:rPr>
                <w:rFonts w:cstheme="minorHAnsi"/>
              </w:rPr>
            </w:pPr>
            <w:r w:rsidRPr="00DE75A8">
              <w:rPr>
                <w:rFonts w:cstheme="minorHAnsi"/>
              </w:rPr>
              <w:t>Y</w:t>
            </w:r>
          </w:p>
        </w:tc>
      </w:tr>
      <w:tr w:rsidR="00DE75A8" w:rsidRPr="00DE75A8" w14:paraId="2CE8369B" w14:textId="77777777" w:rsidTr="00DE75A8">
        <w:trPr>
          <w:trHeight w:val="300"/>
        </w:trPr>
        <w:tc>
          <w:tcPr>
            <w:tcW w:w="1453" w:type="dxa"/>
            <w:vMerge/>
            <w:hideMark/>
          </w:tcPr>
          <w:p w14:paraId="4B0ED439" w14:textId="77777777" w:rsidR="00DE75A8" w:rsidRPr="00DE75A8" w:rsidRDefault="00DE75A8">
            <w:pPr>
              <w:rPr>
                <w:rFonts w:cstheme="minorHAnsi"/>
              </w:rPr>
            </w:pPr>
          </w:p>
        </w:tc>
        <w:tc>
          <w:tcPr>
            <w:tcW w:w="2595" w:type="dxa"/>
            <w:vMerge/>
            <w:hideMark/>
          </w:tcPr>
          <w:p w14:paraId="12F07D61" w14:textId="77777777" w:rsidR="00DE75A8" w:rsidRPr="00DE75A8" w:rsidRDefault="00DE75A8">
            <w:pPr>
              <w:rPr>
                <w:rFonts w:cstheme="minorHAnsi"/>
              </w:rPr>
            </w:pPr>
          </w:p>
        </w:tc>
        <w:tc>
          <w:tcPr>
            <w:tcW w:w="1999" w:type="dxa"/>
            <w:noWrap/>
            <w:hideMark/>
          </w:tcPr>
          <w:p w14:paraId="2F06B094" w14:textId="77777777" w:rsidR="00DE75A8" w:rsidRPr="00DE75A8" w:rsidRDefault="00DE75A8">
            <w:pPr>
              <w:rPr>
                <w:rFonts w:cstheme="minorHAnsi"/>
              </w:rPr>
            </w:pPr>
            <w:r w:rsidRPr="00DE75A8">
              <w:rPr>
                <w:rFonts w:cstheme="minorHAnsi"/>
              </w:rPr>
              <w:t>Brown-headed Cowbird</w:t>
            </w:r>
          </w:p>
        </w:tc>
        <w:tc>
          <w:tcPr>
            <w:tcW w:w="2043" w:type="dxa"/>
            <w:noWrap/>
            <w:hideMark/>
          </w:tcPr>
          <w:p w14:paraId="2EB0FC67" w14:textId="77777777" w:rsidR="00DE75A8" w:rsidRPr="00DE75A8" w:rsidRDefault="00DE75A8">
            <w:pPr>
              <w:rPr>
                <w:rFonts w:cstheme="minorHAnsi"/>
              </w:rPr>
            </w:pPr>
            <w:proofErr w:type="spellStart"/>
            <w:r w:rsidRPr="00DE75A8">
              <w:rPr>
                <w:rFonts w:cstheme="minorHAnsi"/>
              </w:rPr>
              <w:t>Molothrus</w:t>
            </w:r>
            <w:proofErr w:type="spellEnd"/>
            <w:r w:rsidRPr="00DE75A8">
              <w:rPr>
                <w:rFonts w:cstheme="minorHAnsi"/>
              </w:rPr>
              <w:t xml:space="preserve"> </w:t>
            </w:r>
            <w:proofErr w:type="spellStart"/>
            <w:r w:rsidRPr="00DE75A8">
              <w:rPr>
                <w:rFonts w:cstheme="minorHAnsi"/>
              </w:rPr>
              <w:t>ater</w:t>
            </w:r>
            <w:proofErr w:type="spellEnd"/>
          </w:p>
        </w:tc>
        <w:tc>
          <w:tcPr>
            <w:tcW w:w="630" w:type="dxa"/>
            <w:noWrap/>
            <w:hideMark/>
          </w:tcPr>
          <w:p w14:paraId="56CFBEB4" w14:textId="77777777" w:rsidR="00DE75A8" w:rsidRPr="00DE75A8" w:rsidRDefault="00DE75A8">
            <w:pPr>
              <w:rPr>
                <w:rFonts w:cstheme="minorHAnsi"/>
              </w:rPr>
            </w:pPr>
            <w:r w:rsidRPr="00DE75A8">
              <w:rPr>
                <w:rFonts w:cstheme="minorHAnsi"/>
              </w:rPr>
              <w:t>N</w:t>
            </w:r>
          </w:p>
        </w:tc>
        <w:tc>
          <w:tcPr>
            <w:tcW w:w="914" w:type="dxa"/>
            <w:noWrap/>
            <w:hideMark/>
          </w:tcPr>
          <w:p w14:paraId="7AD3DD92" w14:textId="77777777" w:rsidR="00DE75A8" w:rsidRPr="00DE75A8" w:rsidRDefault="00DE75A8">
            <w:pPr>
              <w:rPr>
                <w:rFonts w:cstheme="minorHAnsi"/>
              </w:rPr>
            </w:pPr>
            <w:r w:rsidRPr="00DE75A8">
              <w:rPr>
                <w:rFonts w:cstheme="minorHAnsi"/>
              </w:rPr>
              <w:t>Y</w:t>
            </w:r>
          </w:p>
        </w:tc>
      </w:tr>
      <w:tr w:rsidR="00DE75A8" w:rsidRPr="00DE75A8" w14:paraId="1C1F3ACE" w14:textId="77777777" w:rsidTr="00DE75A8">
        <w:trPr>
          <w:trHeight w:val="300"/>
        </w:trPr>
        <w:tc>
          <w:tcPr>
            <w:tcW w:w="1453" w:type="dxa"/>
            <w:vMerge/>
            <w:hideMark/>
          </w:tcPr>
          <w:p w14:paraId="6383A8DB" w14:textId="77777777" w:rsidR="00DE75A8" w:rsidRPr="00DE75A8" w:rsidRDefault="00DE75A8">
            <w:pPr>
              <w:rPr>
                <w:rFonts w:cstheme="minorHAnsi"/>
              </w:rPr>
            </w:pPr>
          </w:p>
        </w:tc>
        <w:tc>
          <w:tcPr>
            <w:tcW w:w="2595" w:type="dxa"/>
            <w:vMerge w:val="restart"/>
            <w:noWrap/>
            <w:hideMark/>
          </w:tcPr>
          <w:p w14:paraId="4CF1BD83" w14:textId="77777777" w:rsidR="00DE75A8" w:rsidRPr="00DE75A8" w:rsidRDefault="00DE75A8" w:rsidP="00DE75A8">
            <w:pPr>
              <w:rPr>
                <w:rFonts w:cstheme="minorHAnsi"/>
              </w:rPr>
            </w:pPr>
            <w:proofErr w:type="spellStart"/>
            <w:r w:rsidRPr="00DE75A8">
              <w:rPr>
                <w:rFonts w:cstheme="minorHAnsi"/>
              </w:rPr>
              <w:t>Paridae</w:t>
            </w:r>
            <w:proofErr w:type="spellEnd"/>
            <w:r w:rsidRPr="00DE75A8">
              <w:rPr>
                <w:rFonts w:cstheme="minorHAnsi"/>
              </w:rPr>
              <w:t xml:space="preserve"> (Tits, Chickadees, and Titmice)</w:t>
            </w:r>
          </w:p>
        </w:tc>
        <w:tc>
          <w:tcPr>
            <w:tcW w:w="1999" w:type="dxa"/>
            <w:noWrap/>
            <w:hideMark/>
          </w:tcPr>
          <w:p w14:paraId="71003044" w14:textId="77777777" w:rsidR="00DE75A8" w:rsidRPr="00DE75A8" w:rsidRDefault="00DE75A8">
            <w:pPr>
              <w:rPr>
                <w:rFonts w:cstheme="minorHAnsi"/>
              </w:rPr>
            </w:pPr>
            <w:r w:rsidRPr="00DE75A8">
              <w:rPr>
                <w:rFonts w:cstheme="minorHAnsi"/>
              </w:rPr>
              <w:t>Black-capped Chickadee</w:t>
            </w:r>
          </w:p>
        </w:tc>
        <w:tc>
          <w:tcPr>
            <w:tcW w:w="2043" w:type="dxa"/>
            <w:noWrap/>
            <w:hideMark/>
          </w:tcPr>
          <w:p w14:paraId="2F488D33" w14:textId="77777777" w:rsidR="00DE75A8" w:rsidRPr="00DE75A8" w:rsidRDefault="00DE75A8">
            <w:pPr>
              <w:rPr>
                <w:rFonts w:cstheme="minorHAnsi"/>
              </w:rPr>
            </w:pPr>
            <w:proofErr w:type="spellStart"/>
            <w:r w:rsidRPr="00DE75A8">
              <w:rPr>
                <w:rFonts w:cstheme="minorHAnsi"/>
              </w:rPr>
              <w:t>Poecile</w:t>
            </w:r>
            <w:proofErr w:type="spellEnd"/>
            <w:r w:rsidRPr="00DE75A8">
              <w:rPr>
                <w:rFonts w:cstheme="minorHAnsi"/>
              </w:rPr>
              <w:t xml:space="preserve"> atricapillus</w:t>
            </w:r>
          </w:p>
        </w:tc>
        <w:tc>
          <w:tcPr>
            <w:tcW w:w="630" w:type="dxa"/>
            <w:noWrap/>
            <w:hideMark/>
          </w:tcPr>
          <w:p w14:paraId="0D5DB7F8" w14:textId="77777777" w:rsidR="00DE75A8" w:rsidRPr="00DE75A8" w:rsidRDefault="00DE75A8">
            <w:pPr>
              <w:rPr>
                <w:rFonts w:cstheme="minorHAnsi"/>
              </w:rPr>
            </w:pPr>
            <w:r w:rsidRPr="00DE75A8">
              <w:rPr>
                <w:rFonts w:cstheme="minorHAnsi"/>
              </w:rPr>
              <w:t>Y</w:t>
            </w:r>
          </w:p>
        </w:tc>
        <w:tc>
          <w:tcPr>
            <w:tcW w:w="914" w:type="dxa"/>
            <w:noWrap/>
            <w:hideMark/>
          </w:tcPr>
          <w:p w14:paraId="5F6761C9" w14:textId="77777777" w:rsidR="00DE75A8" w:rsidRPr="00DE75A8" w:rsidRDefault="00DE75A8">
            <w:pPr>
              <w:rPr>
                <w:rFonts w:cstheme="minorHAnsi"/>
              </w:rPr>
            </w:pPr>
            <w:r w:rsidRPr="00DE75A8">
              <w:rPr>
                <w:rFonts w:cstheme="minorHAnsi"/>
              </w:rPr>
              <w:t>Y</w:t>
            </w:r>
          </w:p>
        </w:tc>
      </w:tr>
      <w:tr w:rsidR="00DE75A8" w:rsidRPr="00DE75A8" w14:paraId="54C9E8BF" w14:textId="77777777" w:rsidTr="00DE75A8">
        <w:trPr>
          <w:trHeight w:val="300"/>
        </w:trPr>
        <w:tc>
          <w:tcPr>
            <w:tcW w:w="1453" w:type="dxa"/>
            <w:vMerge/>
            <w:hideMark/>
          </w:tcPr>
          <w:p w14:paraId="751FC20E" w14:textId="77777777" w:rsidR="00DE75A8" w:rsidRPr="00DE75A8" w:rsidRDefault="00DE75A8">
            <w:pPr>
              <w:rPr>
                <w:rFonts w:cstheme="minorHAnsi"/>
              </w:rPr>
            </w:pPr>
          </w:p>
        </w:tc>
        <w:tc>
          <w:tcPr>
            <w:tcW w:w="2595" w:type="dxa"/>
            <w:vMerge/>
            <w:hideMark/>
          </w:tcPr>
          <w:p w14:paraId="5E648F64" w14:textId="77777777" w:rsidR="00DE75A8" w:rsidRPr="00DE75A8" w:rsidRDefault="00DE75A8">
            <w:pPr>
              <w:rPr>
                <w:rFonts w:cstheme="minorHAnsi"/>
              </w:rPr>
            </w:pPr>
          </w:p>
        </w:tc>
        <w:tc>
          <w:tcPr>
            <w:tcW w:w="1999" w:type="dxa"/>
            <w:noWrap/>
            <w:hideMark/>
          </w:tcPr>
          <w:p w14:paraId="52DDD65B" w14:textId="77777777" w:rsidR="00DE75A8" w:rsidRPr="00DE75A8" w:rsidRDefault="00DE75A8">
            <w:pPr>
              <w:rPr>
                <w:rFonts w:cstheme="minorHAnsi"/>
              </w:rPr>
            </w:pPr>
            <w:r w:rsidRPr="00DE75A8">
              <w:rPr>
                <w:rFonts w:cstheme="minorHAnsi"/>
              </w:rPr>
              <w:t>Boreal Chickadee</w:t>
            </w:r>
          </w:p>
        </w:tc>
        <w:tc>
          <w:tcPr>
            <w:tcW w:w="2043" w:type="dxa"/>
            <w:noWrap/>
            <w:hideMark/>
          </w:tcPr>
          <w:p w14:paraId="23753189" w14:textId="77777777" w:rsidR="00DE75A8" w:rsidRPr="00DE75A8" w:rsidRDefault="00DE75A8">
            <w:pPr>
              <w:rPr>
                <w:rFonts w:cstheme="minorHAnsi"/>
              </w:rPr>
            </w:pPr>
            <w:proofErr w:type="spellStart"/>
            <w:r w:rsidRPr="00DE75A8">
              <w:rPr>
                <w:rFonts w:cstheme="minorHAnsi"/>
              </w:rPr>
              <w:t>Poecile</w:t>
            </w:r>
            <w:proofErr w:type="spellEnd"/>
            <w:r w:rsidRPr="00DE75A8">
              <w:rPr>
                <w:rFonts w:cstheme="minorHAnsi"/>
              </w:rPr>
              <w:t xml:space="preserve"> </w:t>
            </w:r>
            <w:proofErr w:type="spellStart"/>
            <w:r w:rsidRPr="00DE75A8">
              <w:rPr>
                <w:rFonts w:cstheme="minorHAnsi"/>
              </w:rPr>
              <w:t>hudsonicus</w:t>
            </w:r>
            <w:proofErr w:type="spellEnd"/>
          </w:p>
        </w:tc>
        <w:tc>
          <w:tcPr>
            <w:tcW w:w="630" w:type="dxa"/>
            <w:noWrap/>
            <w:hideMark/>
          </w:tcPr>
          <w:p w14:paraId="61FA0B64" w14:textId="77777777" w:rsidR="00DE75A8" w:rsidRPr="00DE75A8" w:rsidRDefault="00DE75A8">
            <w:pPr>
              <w:rPr>
                <w:rFonts w:cstheme="minorHAnsi"/>
              </w:rPr>
            </w:pPr>
            <w:r w:rsidRPr="00DE75A8">
              <w:rPr>
                <w:rFonts w:cstheme="minorHAnsi"/>
              </w:rPr>
              <w:t>Y</w:t>
            </w:r>
          </w:p>
        </w:tc>
        <w:tc>
          <w:tcPr>
            <w:tcW w:w="914" w:type="dxa"/>
            <w:noWrap/>
            <w:hideMark/>
          </w:tcPr>
          <w:p w14:paraId="5093E520" w14:textId="77777777" w:rsidR="00DE75A8" w:rsidRPr="00DE75A8" w:rsidRDefault="00DE75A8">
            <w:pPr>
              <w:rPr>
                <w:rFonts w:cstheme="minorHAnsi"/>
              </w:rPr>
            </w:pPr>
            <w:r w:rsidRPr="00DE75A8">
              <w:rPr>
                <w:rFonts w:cstheme="minorHAnsi"/>
              </w:rPr>
              <w:t>Y</w:t>
            </w:r>
          </w:p>
        </w:tc>
      </w:tr>
      <w:tr w:rsidR="00DE75A8" w:rsidRPr="00DE75A8" w14:paraId="6D1E4F67" w14:textId="77777777" w:rsidTr="00DE75A8">
        <w:trPr>
          <w:trHeight w:val="300"/>
        </w:trPr>
        <w:tc>
          <w:tcPr>
            <w:tcW w:w="1453" w:type="dxa"/>
            <w:vMerge/>
            <w:hideMark/>
          </w:tcPr>
          <w:p w14:paraId="60F2C558" w14:textId="77777777" w:rsidR="00DE75A8" w:rsidRPr="00DE75A8" w:rsidRDefault="00DE75A8">
            <w:pPr>
              <w:rPr>
                <w:rFonts w:cstheme="minorHAnsi"/>
              </w:rPr>
            </w:pPr>
          </w:p>
        </w:tc>
        <w:tc>
          <w:tcPr>
            <w:tcW w:w="2595" w:type="dxa"/>
            <w:vMerge/>
            <w:hideMark/>
          </w:tcPr>
          <w:p w14:paraId="5C89B8A1" w14:textId="77777777" w:rsidR="00DE75A8" w:rsidRPr="00DE75A8" w:rsidRDefault="00DE75A8">
            <w:pPr>
              <w:rPr>
                <w:rFonts w:cstheme="minorHAnsi"/>
              </w:rPr>
            </w:pPr>
          </w:p>
        </w:tc>
        <w:tc>
          <w:tcPr>
            <w:tcW w:w="1999" w:type="dxa"/>
            <w:noWrap/>
            <w:hideMark/>
          </w:tcPr>
          <w:p w14:paraId="2A7CD567" w14:textId="77777777" w:rsidR="00DE75A8" w:rsidRPr="00DE75A8" w:rsidRDefault="00DE75A8">
            <w:pPr>
              <w:rPr>
                <w:rFonts w:cstheme="minorHAnsi"/>
              </w:rPr>
            </w:pPr>
            <w:r w:rsidRPr="00DE75A8">
              <w:rPr>
                <w:rFonts w:cstheme="minorHAnsi"/>
              </w:rPr>
              <w:t>Chestnut-backed Chickadee</w:t>
            </w:r>
          </w:p>
        </w:tc>
        <w:tc>
          <w:tcPr>
            <w:tcW w:w="2043" w:type="dxa"/>
            <w:noWrap/>
            <w:hideMark/>
          </w:tcPr>
          <w:p w14:paraId="12138CE3" w14:textId="77777777" w:rsidR="00DE75A8" w:rsidRPr="00DE75A8" w:rsidRDefault="00DE75A8">
            <w:pPr>
              <w:rPr>
                <w:rFonts w:cstheme="minorHAnsi"/>
              </w:rPr>
            </w:pPr>
            <w:proofErr w:type="spellStart"/>
            <w:r w:rsidRPr="00DE75A8">
              <w:rPr>
                <w:rFonts w:cstheme="minorHAnsi"/>
              </w:rPr>
              <w:t>Poecile</w:t>
            </w:r>
            <w:proofErr w:type="spellEnd"/>
            <w:r w:rsidRPr="00DE75A8">
              <w:rPr>
                <w:rFonts w:cstheme="minorHAnsi"/>
              </w:rPr>
              <w:t xml:space="preserve"> </w:t>
            </w:r>
            <w:proofErr w:type="spellStart"/>
            <w:r w:rsidRPr="00DE75A8">
              <w:rPr>
                <w:rFonts w:cstheme="minorHAnsi"/>
              </w:rPr>
              <w:t>rufescens</w:t>
            </w:r>
            <w:proofErr w:type="spellEnd"/>
          </w:p>
        </w:tc>
        <w:tc>
          <w:tcPr>
            <w:tcW w:w="630" w:type="dxa"/>
            <w:noWrap/>
            <w:hideMark/>
          </w:tcPr>
          <w:p w14:paraId="1310AA59" w14:textId="77777777" w:rsidR="00DE75A8" w:rsidRPr="00DE75A8" w:rsidRDefault="00DE75A8">
            <w:pPr>
              <w:rPr>
                <w:rFonts w:cstheme="minorHAnsi"/>
              </w:rPr>
            </w:pPr>
            <w:r w:rsidRPr="00DE75A8">
              <w:rPr>
                <w:rFonts w:cstheme="minorHAnsi"/>
              </w:rPr>
              <w:t>Y</w:t>
            </w:r>
          </w:p>
        </w:tc>
        <w:tc>
          <w:tcPr>
            <w:tcW w:w="914" w:type="dxa"/>
            <w:noWrap/>
            <w:hideMark/>
          </w:tcPr>
          <w:p w14:paraId="0163CF8F" w14:textId="77777777" w:rsidR="00DE75A8" w:rsidRPr="00DE75A8" w:rsidRDefault="00DE75A8">
            <w:pPr>
              <w:rPr>
                <w:rFonts w:cstheme="minorHAnsi"/>
              </w:rPr>
            </w:pPr>
            <w:r w:rsidRPr="00DE75A8">
              <w:rPr>
                <w:rFonts w:cstheme="minorHAnsi"/>
              </w:rPr>
              <w:t>N</w:t>
            </w:r>
          </w:p>
        </w:tc>
      </w:tr>
      <w:tr w:rsidR="00DE75A8" w:rsidRPr="00DE75A8" w14:paraId="07F2E52C" w14:textId="77777777" w:rsidTr="00DE75A8">
        <w:trPr>
          <w:trHeight w:val="300"/>
        </w:trPr>
        <w:tc>
          <w:tcPr>
            <w:tcW w:w="1453" w:type="dxa"/>
            <w:vMerge/>
            <w:hideMark/>
          </w:tcPr>
          <w:p w14:paraId="3ED913F0" w14:textId="77777777" w:rsidR="00DE75A8" w:rsidRPr="00DE75A8" w:rsidRDefault="00DE75A8">
            <w:pPr>
              <w:rPr>
                <w:rFonts w:cstheme="minorHAnsi"/>
              </w:rPr>
            </w:pPr>
          </w:p>
        </w:tc>
        <w:tc>
          <w:tcPr>
            <w:tcW w:w="2595" w:type="dxa"/>
            <w:vMerge/>
            <w:hideMark/>
          </w:tcPr>
          <w:p w14:paraId="28DEA466" w14:textId="77777777" w:rsidR="00DE75A8" w:rsidRPr="00DE75A8" w:rsidRDefault="00DE75A8">
            <w:pPr>
              <w:rPr>
                <w:rFonts w:cstheme="minorHAnsi"/>
              </w:rPr>
            </w:pPr>
          </w:p>
        </w:tc>
        <w:tc>
          <w:tcPr>
            <w:tcW w:w="1999" w:type="dxa"/>
            <w:noWrap/>
            <w:hideMark/>
          </w:tcPr>
          <w:p w14:paraId="0055981A" w14:textId="77777777" w:rsidR="00DE75A8" w:rsidRPr="00DE75A8" w:rsidRDefault="00DE75A8">
            <w:pPr>
              <w:rPr>
                <w:rFonts w:cstheme="minorHAnsi"/>
              </w:rPr>
            </w:pPr>
            <w:r w:rsidRPr="00DE75A8">
              <w:rPr>
                <w:rFonts w:cstheme="minorHAnsi"/>
              </w:rPr>
              <w:t>Mountain Chickadee</w:t>
            </w:r>
          </w:p>
        </w:tc>
        <w:tc>
          <w:tcPr>
            <w:tcW w:w="2043" w:type="dxa"/>
            <w:noWrap/>
            <w:hideMark/>
          </w:tcPr>
          <w:p w14:paraId="6EB8D603" w14:textId="77777777" w:rsidR="00DE75A8" w:rsidRPr="00DE75A8" w:rsidRDefault="00DE75A8">
            <w:pPr>
              <w:rPr>
                <w:rFonts w:cstheme="minorHAnsi"/>
              </w:rPr>
            </w:pPr>
            <w:proofErr w:type="spellStart"/>
            <w:r w:rsidRPr="00DE75A8">
              <w:rPr>
                <w:rFonts w:cstheme="minorHAnsi"/>
              </w:rPr>
              <w:t>Poecile</w:t>
            </w:r>
            <w:proofErr w:type="spellEnd"/>
            <w:r w:rsidRPr="00DE75A8">
              <w:rPr>
                <w:rFonts w:cstheme="minorHAnsi"/>
              </w:rPr>
              <w:t xml:space="preserve"> </w:t>
            </w:r>
            <w:proofErr w:type="spellStart"/>
            <w:r w:rsidRPr="00DE75A8">
              <w:rPr>
                <w:rFonts w:cstheme="minorHAnsi"/>
              </w:rPr>
              <w:t>gambeli</w:t>
            </w:r>
            <w:proofErr w:type="spellEnd"/>
          </w:p>
        </w:tc>
        <w:tc>
          <w:tcPr>
            <w:tcW w:w="630" w:type="dxa"/>
            <w:noWrap/>
            <w:hideMark/>
          </w:tcPr>
          <w:p w14:paraId="43F7369D" w14:textId="77777777" w:rsidR="00DE75A8" w:rsidRPr="00DE75A8" w:rsidRDefault="00DE75A8">
            <w:pPr>
              <w:rPr>
                <w:rFonts w:cstheme="minorHAnsi"/>
              </w:rPr>
            </w:pPr>
            <w:r w:rsidRPr="00DE75A8">
              <w:rPr>
                <w:rFonts w:cstheme="minorHAnsi"/>
              </w:rPr>
              <w:t>Y</w:t>
            </w:r>
          </w:p>
        </w:tc>
        <w:tc>
          <w:tcPr>
            <w:tcW w:w="914" w:type="dxa"/>
            <w:noWrap/>
            <w:hideMark/>
          </w:tcPr>
          <w:p w14:paraId="7DF7011E" w14:textId="77777777" w:rsidR="00DE75A8" w:rsidRPr="00DE75A8" w:rsidRDefault="00DE75A8">
            <w:pPr>
              <w:rPr>
                <w:rFonts w:cstheme="minorHAnsi"/>
              </w:rPr>
            </w:pPr>
            <w:r w:rsidRPr="00DE75A8">
              <w:rPr>
                <w:rFonts w:cstheme="minorHAnsi"/>
              </w:rPr>
              <w:t>N</w:t>
            </w:r>
          </w:p>
        </w:tc>
      </w:tr>
      <w:tr w:rsidR="00DE75A8" w:rsidRPr="00DE75A8" w14:paraId="2433DD2F" w14:textId="77777777" w:rsidTr="00DE75A8">
        <w:trPr>
          <w:trHeight w:val="300"/>
        </w:trPr>
        <w:tc>
          <w:tcPr>
            <w:tcW w:w="1453" w:type="dxa"/>
            <w:vMerge/>
            <w:hideMark/>
          </w:tcPr>
          <w:p w14:paraId="0C4E7379" w14:textId="77777777" w:rsidR="00DE75A8" w:rsidRPr="00DE75A8" w:rsidRDefault="00DE75A8">
            <w:pPr>
              <w:rPr>
                <w:rFonts w:cstheme="minorHAnsi"/>
              </w:rPr>
            </w:pPr>
          </w:p>
        </w:tc>
        <w:tc>
          <w:tcPr>
            <w:tcW w:w="2595" w:type="dxa"/>
            <w:vMerge w:val="restart"/>
            <w:noWrap/>
            <w:hideMark/>
          </w:tcPr>
          <w:p w14:paraId="38B09C0F" w14:textId="77777777" w:rsidR="00DE75A8" w:rsidRPr="00DE75A8" w:rsidRDefault="00DE75A8" w:rsidP="00DE75A8">
            <w:pPr>
              <w:rPr>
                <w:rFonts w:cstheme="minorHAnsi"/>
              </w:rPr>
            </w:pPr>
            <w:r w:rsidRPr="00DE75A8">
              <w:rPr>
                <w:rFonts w:cstheme="minorHAnsi"/>
              </w:rPr>
              <w:t>Parulidae (New World Warblers)</w:t>
            </w:r>
          </w:p>
        </w:tc>
        <w:tc>
          <w:tcPr>
            <w:tcW w:w="1999" w:type="dxa"/>
            <w:noWrap/>
            <w:hideMark/>
          </w:tcPr>
          <w:p w14:paraId="6A5FC0A4" w14:textId="77777777" w:rsidR="00DE75A8" w:rsidRPr="00DE75A8" w:rsidRDefault="00DE75A8">
            <w:pPr>
              <w:rPr>
                <w:rFonts w:cstheme="minorHAnsi"/>
              </w:rPr>
            </w:pPr>
            <w:r w:rsidRPr="00DE75A8">
              <w:rPr>
                <w:rFonts w:cstheme="minorHAnsi"/>
              </w:rPr>
              <w:t>American Redstart</w:t>
            </w:r>
          </w:p>
        </w:tc>
        <w:tc>
          <w:tcPr>
            <w:tcW w:w="2043" w:type="dxa"/>
            <w:noWrap/>
            <w:hideMark/>
          </w:tcPr>
          <w:p w14:paraId="766E4192" w14:textId="77777777" w:rsidR="00DE75A8" w:rsidRPr="00DE75A8" w:rsidRDefault="00DE75A8">
            <w:pPr>
              <w:rPr>
                <w:rFonts w:cstheme="minorHAnsi"/>
              </w:rPr>
            </w:pPr>
            <w:r w:rsidRPr="00DE75A8">
              <w:rPr>
                <w:rFonts w:cstheme="minorHAnsi"/>
              </w:rPr>
              <w:t>Setophaga ruticilla</w:t>
            </w:r>
          </w:p>
        </w:tc>
        <w:tc>
          <w:tcPr>
            <w:tcW w:w="630" w:type="dxa"/>
            <w:noWrap/>
            <w:hideMark/>
          </w:tcPr>
          <w:p w14:paraId="7ED670C0" w14:textId="77777777" w:rsidR="00DE75A8" w:rsidRPr="00DE75A8" w:rsidRDefault="00DE75A8">
            <w:pPr>
              <w:rPr>
                <w:rFonts w:cstheme="minorHAnsi"/>
              </w:rPr>
            </w:pPr>
            <w:r w:rsidRPr="00DE75A8">
              <w:rPr>
                <w:rFonts w:cstheme="minorHAnsi"/>
              </w:rPr>
              <w:t>Y</w:t>
            </w:r>
          </w:p>
        </w:tc>
        <w:tc>
          <w:tcPr>
            <w:tcW w:w="914" w:type="dxa"/>
            <w:noWrap/>
            <w:hideMark/>
          </w:tcPr>
          <w:p w14:paraId="03B0798E" w14:textId="77777777" w:rsidR="00DE75A8" w:rsidRPr="00DE75A8" w:rsidRDefault="00DE75A8">
            <w:pPr>
              <w:rPr>
                <w:rFonts w:cstheme="minorHAnsi"/>
              </w:rPr>
            </w:pPr>
            <w:r w:rsidRPr="00DE75A8">
              <w:rPr>
                <w:rFonts w:cstheme="minorHAnsi"/>
              </w:rPr>
              <w:t>Y</w:t>
            </w:r>
          </w:p>
        </w:tc>
      </w:tr>
      <w:tr w:rsidR="00DE75A8" w:rsidRPr="00DE75A8" w14:paraId="060D2790" w14:textId="77777777" w:rsidTr="00DE75A8">
        <w:trPr>
          <w:trHeight w:val="300"/>
        </w:trPr>
        <w:tc>
          <w:tcPr>
            <w:tcW w:w="1453" w:type="dxa"/>
            <w:vMerge/>
            <w:hideMark/>
          </w:tcPr>
          <w:p w14:paraId="74B90812" w14:textId="77777777" w:rsidR="00DE75A8" w:rsidRPr="00DE75A8" w:rsidRDefault="00DE75A8">
            <w:pPr>
              <w:rPr>
                <w:rFonts w:cstheme="minorHAnsi"/>
              </w:rPr>
            </w:pPr>
          </w:p>
        </w:tc>
        <w:tc>
          <w:tcPr>
            <w:tcW w:w="2595" w:type="dxa"/>
            <w:vMerge/>
            <w:hideMark/>
          </w:tcPr>
          <w:p w14:paraId="79779CFC" w14:textId="77777777" w:rsidR="00DE75A8" w:rsidRPr="00DE75A8" w:rsidRDefault="00DE75A8">
            <w:pPr>
              <w:rPr>
                <w:rFonts w:cstheme="minorHAnsi"/>
              </w:rPr>
            </w:pPr>
          </w:p>
        </w:tc>
        <w:tc>
          <w:tcPr>
            <w:tcW w:w="1999" w:type="dxa"/>
            <w:noWrap/>
            <w:hideMark/>
          </w:tcPr>
          <w:p w14:paraId="7CCE78E3" w14:textId="77777777" w:rsidR="00DE75A8" w:rsidRPr="00DE75A8" w:rsidRDefault="00DE75A8">
            <w:pPr>
              <w:rPr>
                <w:rFonts w:cstheme="minorHAnsi"/>
              </w:rPr>
            </w:pPr>
            <w:r w:rsidRPr="00DE75A8">
              <w:rPr>
                <w:rFonts w:cstheme="minorHAnsi"/>
              </w:rPr>
              <w:t>Blackpoll Warbler</w:t>
            </w:r>
          </w:p>
        </w:tc>
        <w:tc>
          <w:tcPr>
            <w:tcW w:w="2043" w:type="dxa"/>
            <w:noWrap/>
            <w:hideMark/>
          </w:tcPr>
          <w:p w14:paraId="18009AB9" w14:textId="77777777" w:rsidR="00DE75A8" w:rsidRPr="00DE75A8" w:rsidRDefault="00DE75A8">
            <w:pPr>
              <w:rPr>
                <w:rFonts w:cstheme="minorHAnsi"/>
              </w:rPr>
            </w:pPr>
            <w:r w:rsidRPr="00DE75A8">
              <w:rPr>
                <w:rFonts w:cstheme="minorHAnsi"/>
              </w:rPr>
              <w:t>Setophaga striata</w:t>
            </w:r>
          </w:p>
        </w:tc>
        <w:tc>
          <w:tcPr>
            <w:tcW w:w="630" w:type="dxa"/>
            <w:noWrap/>
            <w:hideMark/>
          </w:tcPr>
          <w:p w14:paraId="6A3C613A" w14:textId="77777777" w:rsidR="00DE75A8" w:rsidRPr="00DE75A8" w:rsidRDefault="00DE75A8">
            <w:pPr>
              <w:rPr>
                <w:rFonts w:cstheme="minorHAnsi"/>
              </w:rPr>
            </w:pPr>
            <w:r w:rsidRPr="00DE75A8">
              <w:rPr>
                <w:rFonts w:cstheme="minorHAnsi"/>
              </w:rPr>
              <w:t>Y</w:t>
            </w:r>
          </w:p>
        </w:tc>
        <w:tc>
          <w:tcPr>
            <w:tcW w:w="914" w:type="dxa"/>
            <w:noWrap/>
            <w:hideMark/>
          </w:tcPr>
          <w:p w14:paraId="296AECDA" w14:textId="77777777" w:rsidR="00DE75A8" w:rsidRPr="00DE75A8" w:rsidRDefault="00DE75A8">
            <w:pPr>
              <w:rPr>
                <w:rFonts w:cstheme="minorHAnsi"/>
              </w:rPr>
            </w:pPr>
            <w:r w:rsidRPr="00DE75A8">
              <w:rPr>
                <w:rFonts w:cstheme="minorHAnsi"/>
              </w:rPr>
              <w:t>N</w:t>
            </w:r>
          </w:p>
        </w:tc>
      </w:tr>
      <w:tr w:rsidR="00DE75A8" w:rsidRPr="00DE75A8" w14:paraId="230D0A2F" w14:textId="77777777" w:rsidTr="00DE75A8">
        <w:trPr>
          <w:trHeight w:val="300"/>
        </w:trPr>
        <w:tc>
          <w:tcPr>
            <w:tcW w:w="1453" w:type="dxa"/>
            <w:vMerge/>
            <w:hideMark/>
          </w:tcPr>
          <w:p w14:paraId="41B373EA" w14:textId="77777777" w:rsidR="00DE75A8" w:rsidRPr="00DE75A8" w:rsidRDefault="00DE75A8">
            <w:pPr>
              <w:rPr>
                <w:rFonts w:cstheme="minorHAnsi"/>
              </w:rPr>
            </w:pPr>
          </w:p>
        </w:tc>
        <w:tc>
          <w:tcPr>
            <w:tcW w:w="2595" w:type="dxa"/>
            <w:vMerge/>
            <w:hideMark/>
          </w:tcPr>
          <w:p w14:paraId="1C729F1E" w14:textId="77777777" w:rsidR="00DE75A8" w:rsidRPr="00DE75A8" w:rsidRDefault="00DE75A8">
            <w:pPr>
              <w:rPr>
                <w:rFonts w:cstheme="minorHAnsi"/>
              </w:rPr>
            </w:pPr>
          </w:p>
        </w:tc>
        <w:tc>
          <w:tcPr>
            <w:tcW w:w="1999" w:type="dxa"/>
            <w:noWrap/>
            <w:hideMark/>
          </w:tcPr>
          <w:p w14:paraId="744F03D5" w14:textId="77777777" w:rsidR="00DE75A8" w:rsidRPr="00DE75A8" w:rsidRDefault="00DE75A8">
            <w:pPr>
              <w:rPr>
                <w:rFonts w:cstheme="minorHAnsi"/>
              </w:rPr>
            </w:pPr>
            <w:r w:rsidRPr="00DE75A8">
              <w:rPr>
                <w:rFonts w:cstheme="minorHAnsi"/>
              </w:rPr>
              <w:t>Common Yellowthroat</w:t>
            </w:r>
          </w:p>
        </w:tc>
        <w:tc>
          <w:tcPr>
            <w:tcW w:w="2043" w:type="dxa"/>
            <w:noWrap/>
            <w:hideMark/>
          </w:tcPr>
          <w:p w14:paraId="1652FC97" w14:textId="77777777" w:rsidR="00DE75A8" w:rsidRPr="00DE75A8" w:rsidRDefault="00DE75A8">
            <w:pPr>
              <w:rPr>
                <w:rFonts w:cstheme="minorHAnsi"/>
              </w:rPr>
            </w:pPr>
            <w:proofErr w:type="spellStart"/>
            <w:r w:rsidRPr="00DE75A8">
              <w:rPr>
                <w:rFonts w:cstheme="minorHAnsi"/>
              </w:rPr>
              <w:t>Geothlypis</w:t>
            </w:r>
            <w:proofErr w:type="spellEnd"/>
            <w:r w:rsidRPr="00DE75A8">
              <w:rPr>
                <w:rFonts w:cstheme="minorHAnsi"/>
              </w:rPr>
              <w:t xml:space="preserve"> </w:t>
            </w:r>
            <w:proofErr w:type="spellStart"/>
            <w:r w:rsidRPr="00DE75A8">
              <w:rPr>
                <w:rFonts w:cstheme="minorHAnsi"/>
              </w:rPr>
              <w:t>trichas</w:t>
            </w:r>
            <w:proofErr w:type="spellEnd"/>
          </w:p>
        </w:tc>
        <w:tc>
          <w:tcPr>
            <w:tcW w:w="630" w:type="dxa"/>
            <w:noWrap/>
            <w:hideMark/>
          </w:tcPr>
          <w:p w14:paraId="08B0EA3A" w14:textId="77777777" w:rsidR="00DE75A8" w:rsidRPr="00DE75A8" w:rsidRDefault="00DE75A8">
            <w:pPr>
              <w:rPr>
                <w:rFonts w:cstheme="minorHAnsi"/>
              </w:rPr>
            </w:pPr>
            <w:r w:rsidRPr="00DE75A8">
              <w:rPr>
                <w:rFonts w:cstheme="minorHAnsi"/>
              </w:rPr>
              <w:t>Y</w:t>
            </w:r>
          </w:p>
        </w:tc>
        <w:tc>
          <w:tcPr>
            <w:tcW w:w="914" w:type="dxa"/>
            <w:noWrap/>
            <w:hideMark/>
          </w:tcPr>
          <w:p w14:paraId="06165D7C" w14:textId="77777777" w:rsidR="00DE75A8" w:rsidRPr="00DE75A8" w:rsidRDefault="00DE75A8">
            <w:pPr>
              <w:rPr>
                <w:rFonts w:cstheme="minorHAnsi"/>
              </w:rPr>
            </w:pPr>
            <w:r w:rsidRPr="00DE75A8">
              <w:rPr>
                <w:rFonts w:cstheme="minorHAnsi"/>
              </w:rPr>
              <w:t>Y</w:t>
            </w:r>
          </w:p>
        </w:tc>
      </w:tr>
      <w:tr w:rsidR="00DE75A8" w:rsidRPr="00DE75A8" w14:paraId="46092515" w14:textId="77777777" w:rsidTr="00DE75A8">
        <w:trPr>
          <w:trHeight w:val="300"/>
        </w:trPr>
        <w:tc>
          <w:tcPr>
            <w:tcW w:w="1453" w:type="dxa"/>
            <w:vMerge/>
            <w:hideMark/>
          </w:tcPr>
          <w:p w14:paraId="464C6007" w14:textId="77777777" w:rsidR="00DE75A8" w:rsidRPr="00DE75A8" w:rsidRDefault="00DE75A8">
            <w:pPr>
              <w:rPr>
                <w:rFonts w:cstheme="minorHAnsi"/>
              </w:rPr>
            </w:pPr>
          </w:p>
        </w:tc>
        <w:tc>
          <w:tcPr>
            <w:tcW w:w="2595" w:type="dxa"/>
            <w:vMerge/>
            <w:hideMark/>
          </w:tcPr>
          <w:p w14:paraId="7B0CB3CC" w14:textId="77777777" w:rsidR="00DE75A8" w:rsidRPr="00DE75A8" w:rsidRDefault="00DE75A8">
            <w:pPr>
              <w:rPr>
                <w:rFonts w:cstheme="minorHAnsi"/>
              </w:rPr>
            </w:pPr>
          </w:p>
        </w:tc>
        <w:tc>
          <w:tcPr>
            <w:tcW w:w="1999" w:type="dxa"/>
            <w:noWrap/>
            <w:hideMark/>
          </w:tcPr>
          <w:p w14:paraId="315A8F59" w14:textId="77777777" w:rsidR="00DE75A8" w:rsidRPr="00DE75A8" w:rsidRDefault="00DE75A8">
            <w:pPr>
              <w:rPr>
                <w:rFonts w:cstheme="minorHAnsi"/>
              </w:rPr>
            </w:pPr>
            <w:r w:rsidRPr="00DE75A8">
              <w:rPr>
                <w:rFonts w:cstheme="minorHAnsi"/>
              </w:rPr>
              <w:t>MacGillivray's Warbler</w:t>
            </w:r>
          </w:p>
        </w:tc>
        <w:tc>
          <w:tcPr>
            <w:tcW w:w="2043" w:type="dxa"/>
            <w:noWrap/>
            <w:hideMark/>
          </w:tcPr>
          <w:p w14:paraId="7A3A1515" w14:textId="77777777" w:rsidR="00DE75A8" w:rsidRPr="00DE75A8" w:rsidRDefault="00DE75A8">
            <w:pPr>
              <w:rPr>
                <w:rFonts w:cstheme="minorHAnsi"/>
              </w:rPr>
            </w:pPr>
            <w:proofErr w:type="spellStart"/>
            <w:r w:rsidRPr="00DE75A8">
              <w:rPr>
                <w:rFonts w:cstheme="minorHAnsi"/>
              </w:rPr>
              <w:t>Geothlypis</w:t>
            </w:r>
            <w:proofErr w:type="spellEnd"/>
            <w:r w:rsidRPr="00DE75A8">
              <w:rPr>
                <w:rFonts w:cstheme="minorHAnsi"/>
              </w:rPr>
              <w:t xml:space="preserve"> </w:t>
            </w:r>
            <w:proofErr w:type="spellStart"/>
            <w:r w:rsidRPr="00DE75A8">
              <w:rPr>
                <w:rFonts w:cstheme="minorHAnsi"/>
              </w:rPr>
              <w:t>tolmiei</w:t>
            </w:r>
            <w:proofErr w:type="spellEnd"/>
          </w:p>
        </w:tc>
        <w:tc>
          <w:tcPr>
            <w:tcW w:w="630" w:type="dxa"/>
            <w:noWrap/>
            <w:hideMark/>
          </w:tcPr>
          <w:p w14:paraId="2147B8F9" w14:textId="77777777" w:rsidR="00DE75A8" w:rsidRPr="00DE75A8" w:rsidRDefault="00DE75A8">
            <w:pPr>
              <w:rPr>
                <w:rFonts w:cstheme="minorHAnsi"/>
              </w:rPr>
            </w:pPr>
            <w:r w:rsidRPr="00DE75A8">
              <w:rPr>
                <w:rFonts w:cstheme="minorHAnsi"/>
              </w:rPr>
              <w:t>Y</w:t>
            </w:r>
          </w:p>
        </w:tc>
        <w:tc>
          <w:tcPr>
            <w:tcW w:w="914" w:type="dxa"/>
            <w:noWrap/>
            <w:hideMark/>
          </w:tcPr>
          <w:p w14:paraId="578FE320" w14:textId="77777777" w:rsidR="00DE75A8" w:rsidRPr="00DE75A8" w:rsidRDefault="00DE75A8">
            <w:pPr>
              <w:rPr>
                <w:rFonts w:cstheme="minorHAnsi"/>
              </w:rPr>
            </w:pPr>
            <w:r w:rsidRPr="00DE75A8">
              <w:rPr>
                <w:rFonts w:cstheme="minorHAnsi"/>
              </w:rPr>
              <w:t>Y</w:t>
            </w:r>
          </w:p>
        </w:tc>
      </w:tr>
      <w:tr w:rsidR="00DE75A8" w:rsidRPr="00DE75A8" w14:paraId="6B02EA52" w14:textId="77777777" w:rsidTr="00DE75A8">
        <w:trPr>
          <w:trHeight w:val="300"/>
        </w:trPr>
        <w:tc>
          <w:tcPr>
            <w:tcW w:w="1453" w:type="dxa"/>
            <w:vMerge/>
            <w:hideMark/>
          </w:tcPr>
          <w:p w14:paraId="67E06407" w14:textId="77777777" w:rsidR="00DE75A8" w:rsidRPr="00DE75A8" w:rsidRDefault="00DE75A8">
            <w:pPr>
              <w:rPr>
                <w:rFonts w:cstheme="minorHAnsi"/>
              </w:rPr>
            </w:pPr>
          </w:p>
        </w:tc>
        <w:tc>
          <w:tcPr>
            <w:tcW w:w="2595" w:type="dxa"/>
            <w:vMerge/>
            <w:hideMark/>
          </w:tcPr>
          <w:p w14:paraId="266A52BC" w14:textId="77777777" w:rsidR="00DE75A8" w:rsidRPr="00DE75A8" w:rsidRDefault="00DE75A8">
            <w:pPr>
              <w:rPr>
                <w:rFonts w:cstheme="minorHAnsi"/>
              </w:rPr>
            </w:pPr>
          </w:p>
        </w:tc>
        <w:tc>
          <w:tcPr>
            <w:tcW w:w="1999" w:type="dxa"/>
            <w:noWrap/>
            <w:hideMark/>
          </w:tcPr>
          <w:p w14:paraId="57F4C93E" w14:textId="77777777" w:rsidR="00DE75A8" w:rsidRPr="00DE75A8" w:rsidRDefault="00DE75A8">
            <w:pPr>
              <w:rPr>
                <w:rFonts w:cstheme="minorHAnsi"/>
              </w:rPr>
            </w:pPr>
            <w:r w:rsidRPr="00DE75A8">
              <w:rPr>
                <w:rFonts w:cstheme="minorHAnsi"/>
              </w:rPr>
              <w:t>Magnolia Warbler</w:t>
            </w:r>
          </w:p>
        </w:tc>
        <w:tc>
          <w:tcPr>
            <w:tcW w:w="2043" w:type="dxa"/>
            <w:noWrap/>
            <w:hideMark/>
          </w:tcPr>
          <w:p w14:paraId="64D92C48" w14:textId="77777777" w:rsidR="00DE75A8" w:rsidRPr="00DE75A8" w:rsidRDefault="00DE75A8">
            <w:pPr>
              <w:rPr>
                <w:rFonts w:cstheme="minorHAnsi"/>
              </w:rPr>
            </w:pPr>
            <w:r w:rsidRPr="00DE75A8">
              <w:rPr>
                <w:rFonts w:cstheme="minorHAnsi"/>
              </w:rPr>
              <w:t>Setophaga magnolia</w:t>
            </w:r>
          </w:p>
        </w:tc>
        <w:tc>
          <w:tcPr>
            <w:tcW w:w="630" w:type="dxa"/>
            <w:noWrap/>
            <w:hideMark/>
          </w:tcPr>
          <w:p w14:paraId="7A84C169" w14:textId="77777777" w:rsidR="00DE75A8" w:rsidRPr="00DE75A8" w:rsidRDefault="00DE75A8">
            <w:pPr>
              <w:rPr>
                <w:rFonts w:cstheme="minorHAnsi"/>
              </w:rPr>
            </w:pPr>
            <w:r w:rsidRPr="00DE75A8">
              <w:rPr>
                <w:rFonts w:cstheme="minorHAnsi"/>
              </w:rPr>
              <w:t>Y</w:t>
            </w:r>
          </w:p>
        </w:tc>
        <w:tc>
          <w:tcPr>
            <w:tcW w:w="914" w:type="dxa"/>
            <w:noWrap/>
            <w:hideMark/>
          </w:tcPr>
          <w:p w14:paraId="51FCD1A1" w14:textId="77777777" w:rsidR="00DE75A8" w:rsidRPr="00DE75A8" w:rsidRDefault="00DE75A8">
            <w:pPr>
              <w:rPr>
                <w:rFonts w:cstheme="minorHAnsi"/>
              </w:rPr>
            </w:pPr>
            <w:r w:rsidRPr="00DE75A8">
              <w:rPr>
                <w:rFonts w:cstheme="minorHAnsi"/>
              </w:rPr>
              <w:t>Y</w:t>
            </w:r>
          </w:p>
        </w:tc>
      </w:tr>
      <w:tr w:rsidR="00DE75A8" w:rsidRPr="00DE75A8" w14:paraId="76685570" w14:textId="77777777" w:rsidTr="00DE75A8">
        <w:trPr>
          <w:trHeight w:val="300"/>
        </w:trPr>
        <w:tc>
          <w:tcPr>
            <w:tcW w:w="1453" w:type="dxa"/>
            <w:vMerge/>
            <w:hideMark/>
          </w:tcPr>
          <w:p w14:paraId="69E44E03" w14:textId="77777777" w:rsidR="00DE75A8" w:rsidRPr="00DE75A8" w:rsidRDefault="00DE75A8">
            <w:pPr>
              <w:rPr>
                <w:rFonts w:cstheme="minorHAnsi"/>
              </w:rPr>
            </w:pPr>
          </w:p>
        </w:tc>
        <w:tc>
          <w:tcPr>
            <w:tcW w:w="2595" w:type="dxa"/>
            <w:vMerge/>
            <w:hideMark/>
          </w:tcPr>
          <w:p w14:paraId="7691BD9A" w14:textId="77777777" w:rsidR="00DE75A8" w:rsidRPr="00DE75A8" w:rsidRDefault="00DE75A8">
            <w:pPr>
              <w:rPr>
                <w:rFonts w:cstheme="minorHAnsi"/>
              </w:rPr>
            </w:pPr>
          </w:p>
        </w:tc>
        <w:tc>
          <w:tcPr>
            <w:tcW w:w="1999" w:type="dxa"/>
            <w:noWrap/>
            <w:hideMark/>
          </w:tcPr>
          <w:p w14:paraId="5023A818" w14:textId="77777777" w:rsidR="00DE75A8" w:rsidRPr="00DE75A8" w:rsidRDefault="00DE75A8">
            <w:pPr>
              <w:rPr>
                <w:rFonts w:cstheme="minorHAnsi"/>
              </w:rPr>
            </w:pPr>
            <w:r w:rsidRPr="00DE75A8">
              <w:rPr>
                <w:rFonts w:cstheme="minorHAnsi"/>
              </w:rPr>
              <w:t>Northern Waterthrush</w:t>
            </w:r>
          </w:p>
        </w:tc>
        <w:tc>
          <w:tcPr>
            <w:tcW w:w="2043" w:type="dxa"/>
            <w:noWrap/>
            <w:hideMark/>
          </w:tcPr>
          <w:p w14:paraId="02F470F9" w14:textId="77777777" w:rsidR="00DE75A8" w:rsidRPr="00DE75A8" w:rsidRDefault="00DE75A8">
            <w:pPr>
              <w:rPr>
                <w:rFonts w:cstheme="minorHAnsi"/>
              </w:rPr>
            </w:pPr>
            <w:proofErr w:type="spellStart"/>
            <w:r w:rsidRPr="00DE75A8">
              <w:rPr>
                <w:rFonts w:cstheme="minorHAnsi"/>
              </w:rPr>
              <w:t>Parkesia</w:t>
            </w:r>
            <w:proofErr w:type="spellEnd"/>
            <w:r w:rsidRPr="00DE75A8">
              <w:rPr>
                <w:rFonts w:cstheme="minorHAnsi"/>
              </w:rPr>
              <w:t xml:space="preserve"> </w:t>
            </w:r>
            <w:proofErr w:type="spellStart"/>
            <w:r w:rsidRPr="00DE75A8">
              <w:rPr>
                <w:rFonts w:cstheme="minorHAnsi"/>
              </w:rPr>
              <w:t>noveboracensis</w:t>
            </w:r>
            <w:proofErr w:type="spellEnd"/>
          </w:p>
        </w:tc>
        <w:tc>
          <w:tcPr>
            <w:tcW w:w="630" w:type="dxa"/>
            <w:noWrap/>
            <w:hideMark/>
          </w:tcPr>
          <w:p w14:paraId="769EA22C" w14:textId="77777777" w:rsidR="00DE75A8" w:rsidRPr="00DE75A8" w:rsidRDefault="00DE75A8">
            <w:pPr>
              <w:rPr>
                <w:rFonts w:cstheme="minorHAnsi"/>
              </w:rPr>
            </w:pPr>
            <w:r w:rsidRPr="00DE75A8">
              <w:rPr>
                <w:rFonts w:cstheme="minorHAnsi"/>
              </w:rPr>
              <w:t>Y</w:t>
            </w:r>
          </w:p>
        </w:tc>
        <w:tc>
          <w:tcPr>
            <w:tcW w:w="914" w:type="dxa"/>
            <w:noWrap/>
            <w:hideMark/>
          </w:tcPr>
          <w:p w14:paraId="3EC06826" w14:textId="77777777" w:rsidR="00DE75A8" w:rsidRPr="00DE75A8" w:rsidRDefault="00DE75A8">
            <w:pPr>
              <w:rPr>
                <w:rFonts w:cstheme="minorHAnsi"/>
              </w:rPr>
            </w:pPr>
            <w:r w:rsidRPr="00DE75A8">
              <w:rPr>
                <w:rFonts w:cstheme="minorHAnsi"/>
              </w:rPr>
              <w:t>Y</w:t>
            </w:r>
          </w:p>
        </w:tc>
      </w:tr>
      <w:tr w:rsidR="00DE75A8" w:rsidRPr="00DE75A8" w14:paraId="1C13B0E9" w14:textId="77777777" w:rsidTr="00DE75A8">
        <w:trPr>
          <w:trHeight w:val="300"/>
        </w:trPr>
        <w:tc>
          <w:tcPr>
            <w:tcW w:w="1453" w:type="dxa"/>
            <w:vMerge/>
            <w:hideMark/>
          </w:tcPr>
          <w:p w14:paraId="1BA2AF83" w14:textId="77777777" w:rsidR="00DE75A8" w:rsidRPr="00DE75A8" w:rsidRDefault="00DE75A8">
            <w:pPr>
              <w:rPr>
                <w:rFonts w:cstheme="minorHAnsi"/>
              </w:rPr>
            </w:pPr>
          </w:p>
        </w:tc>
        <w:tc>
          <w:tcPr>
            <w:tcW w:w="2595" w:type="dxa"/>
            <w:vMerge/>
            <w:hideMark/>
          </w:tcPr>
          <w:p w14:paraId="4B33F7F3" w14:textId="77777777" w:rsidR="00DE75A8" w:rsidRPr="00DE75A8" w:rsidRDefault="00DE75A8">
            <w:pPr>
              <w:rPr>
                <w:rFonts w:cstheme="minorHAnsi"/>
              </w:rPr>
            </w:pPr>
          </w:p>
        </w:tc>
        <w:tc>
          <w:tcPr>
            <w:tcW w:w="1999" w:type="dxa"/>
            <w:noWrap/>
            <w:hideMark/>
          </w:tcPr>
          <w:p w14:paraId="23BC0A6F" w14:textId="77777777" w:rsidR="00DE75A8" w:rsidRPr="00DE75A8" w:rsidRDefault="00DE75A8">
            <w:pPr>
              <w:rPr>
                <w:rFonts w:cstheme="minorHAnsi"/>
              </w:rPr>
            </w:pPr>
            <w:r w:rsidRPr="00DE75A8">
              <w:rPr>
                <w:rFonts w:cstheme="minorHAnsi"/>
              </w:rPr>
              <w:t>Orange-crowned Warbler</w:t>
            </w:r>
          </w:p>
        </w:tc>
        <w:tc>
          <w:tcPr>
            <w:tcW w:w="2043" w:type="dxa"/>
            <w:noWrap/>
            <w:hideMark/>
          </w:tcPr>
          <w:p w14:paraId="7FE9000A" w14:textId="77777777" w:rsidR="00DE75A8" w:rsidRPr="00DE75A8" w:rsidRDefault="00DE75A8">
            <w:pPr>
              <w:rPr>
                <w:rFonts w:cstheme="minorHAnsi"/>
              </w:rPr>
            </w:pPr>
            <w:proofErr w:type="spellStart"/>
            <w:r w:rsidRPr="00DE75A8">
              <w:rPr>
                <w:rFonts w:cstheme="minorHAnsi"/>
              </w:rPr>
              <w:t>Leiothlypis</w:t>
            </w:r>
            <w:proofErr w:type="spellEnd"/>
            <w:r w:rsidRPr="00DE75A8">
              <w:rPr>
                <w:rFonts w:cstheme="minorHAnsi"/>
              </w:rPr>
              <w:t xml:space="preserve"> </w:t>
            </w:r>
            <w:proofErr w:type="spellStart"/>
            <w:r w:rsidRPr="00DE75A8">
              <w:rPr>
                <w:rFonts w:cstheme="minorHAnsi"/>
              </w:rPr>
              <w:t>celata</w:t>
            </w:r>
            <w:proofErr w:type="spellEnd"/>
          </w:p>
        </w:tc>
        <w:tc>
          <w:tcPr>
            <w:tcW w:w="630" w:type="dxa"/>
            <w:noWrap/>
            <w:hideMark/>
          </w:tcPr>
          <w:p w14:paraId="28B376EC" w14:textId="77777777" w:rsidR="00DE75A8" w:rsidRPr="00DE75A8" w:rsidRDefault="00DE75A8">
            <w:pPr>
              <w:rPr>
                <w:rFonts w:cstheme="minorHAnsi"/>
              </w:rPr>
            </w:pPr>
            <w:r w:rsidRPr="00DE75A8">
              <w:rPr>
                <w:rFonts w:cstheme="minorHAnsi"/>
              </w:rPr>
              <w:t>Y</w:t>
            </w:r>
          </w:p>
        </w:tc>
        <w:tc>
          <w:tcPr>
            <w:tcW w:w="914" w:type="dxa"/>
            <w:noWrap/>
            <w:hideMark/>
          </w:tcPr>
          <w:p w14:paraId="07E5F5CF" w14:textId="77777777" w:rsidR="00DE75A8" w:rsidRPr="00DE75A8" w:rsidRDefault="00DE75A8">
            <w:pPr>
              <w:rPr>
                <w:rFonts w:cstheme="minorHAnsi"/>
              </w:rPr>
            </w:pPr>
            <w:r w:rsidRPr="00DE75A8">
              <w:rPr>
                <w:rFonts w:cstheme="minorHAnsi"/>
              </w:rPr>
              <w:t>Y</w:t>
            </w:r>
          </w:p>
        </w:tc>
      </w:tr>
      <w:tr w:rsidR="00DE75A8" w:rsidRPr="00DE75A8" w14:paraId="6CC37DAF" w14:textId="77777777" w:rsidTr="00DE75A8">
        <w:trPr>
          <w:trHeight w:val="300"/>
        </w:trPr>
        <w:tc>
          <w:tcPr>
            <w:tcW w:w="1453" w:type="dxa"/>
            <w:vMerge/>
            <w:hideMark/>
          </w:tcPr>
          <w:p w14:paraId="3A76A2A7" w14:textId="77777777" w:rsidR="00DE75A8" w:rsidRPr="00DE75A8" w:rsidRDefault="00DE75A8">
            <w:pPr>
              <w:rPr>
                <w:rFonts w:cstheme="minorHAnsi"/>
              </w:rPr>
            </w:pPr>
          </w:p>
        </w:tc>
        <w:tc>
          <w:tcPr>
            <w:tcW w:w="2595" w:type="dxa"/>
            <w:vMerge/>
            <w:hideMark/>
          </w:tcPr>
          <w:p w14:paraId="744AA97F" w14:textId="77777777" w:rsidR="00DE75A8" w:rsidRPr="00DE75A8" w:rsidRDefault="00DE75A8">
            <w:pPr>
              <w:rPr>
                <w:rFonts w:cstheme="minorHAnsi"/>
              </w:rPr>
            </w:pPr>
          </w:p>
        </w:tc>
        <w:tc>
          <w:tcPr>
            <w:tcW w:w="1999" w:type="dxa"/>
            <w:noWrap/>
            <w:hideMark/>
          </w:tcPr>
          <w:p w14:paraId="6F555C41" w14:textId="77777777" w:rsidR="00DE75A8" w:rsidRPr="00DE75A8" w:rsidRDefault="00DE75A8">
            <w:pPr>
              <w:rPr>
                <w:rFonts w:cstheme="minorHAnsi"/>
              </w:rPr>
            </w:pPr>
            <w:r w:rsidRPr="00DE75A8">
              <w:rPr>
                <w:rFonts w:cstheme="minorHAnsi"/>
              </w:rPr>
              <w:t>Ovenbird</w:t>
            </w:r>
          </w:p>
        </w:tc>
        <w:tc>
          <w:tcPr>
            <w:tcW w:w="2043" w:type="dxa"/>
            <w:noWrap/>
            <w:hideMark/>
          </w:tcPr>
          <w:p w14:paraId="38C111D7" w14:textId="77777777" w:rsidR="00DE75A8" w:rsidRPr="00DE75A8" w:rsidRDefault="00DE75A8">
            <w:pPr>
              <w:rPr>
                <w:rFonts w:cstheme="minorHAnsi"/>
              </w:rPr>
            </w:pPr>
            <w:proofErr w:type="spellStart"/>
            <w:r w:rsidRPr="00DE75A8">
              <w:rPr>
                <w:rFonts w:cstheme="minorHAnsi"/>
              </w:rPr>
              <w:t>Seiurus</w:t>
            </w:r>
            <w:proofErr w:type="spellEnd"/>
            <w:r w:rsidRPr="00DE75A8">
              <w:rPr>
                <w:rFonts w:cstheme="minorHAnsi"/>
              </w:rPr>
              <w:t xml:space="preserve"> </w:t>
            </w:r>
            <w:proofErr w:type="spellStart"/>
            <w:r w:rsidRPr="00DE75A8">
              <w:rPr>
                <w:rFonts w:cstheme="minorHAnsi"/>
              </w:rPr>
              <w:t>aurocapilla</w:t>
            </w:r>
            <w:proofErr w:type="spellEnd"/>
          </w:p>
        </w:tc>
        <w:tc>
          <w:tcPr>
            <w:tcW w:w="630" w:type="dxa"/>
            <w:noWrap/>
            <w:hideMark/>
          </w:tcPr>
          <w:p w14:paraId="61D6320E" w14:textId="77777777" w:rsidR="00DE75A8" w:rsidRPr="00DE75A8" w:rsidRDefault="00DE75A8">
            <w:pPr>
              <w:rPr>
                <w:rFonts w:cstheme="minorHAnsi"/>
              </w:rPr>
            </w:pPr>
            <w:r w:rsidRPr="00DE75A8">
              <w:rPr>
                <w:rFonts w:cstheme="minorHAnsi"/>
              </w:rPr>
              <w:t>Y</w:t>
            </w:r>
          </w:p>
        </w:tc>
        <w:tc>
          <w:tcPr>
            <w:tcW w:w="914" w:type="dxa"/>
            <w:noWrap/>
            <w:hideMark/>
          </w:tcPr>
          <w:p w14:paraId="714B31D4" w14:textId="77777777" w:rsidR="00DE75A8" w:rsidRPr="00DE75A8" w:rsidRDefault="00DE75A8">
            <w:pPr>
              <w:rPr>
                <w:rFonts w:cstheme="minorHAnsi"/>
              </w:rPr>
            </w:pPr>
            <w:r w:rsidRPr="00DE75A8">
              <w:rPr>
                <w:rFonts w:cstheme="minorHAnsi"/>
              </w:rPr>
              <w:t>N</w:t>
            </w:r>
          </w:p>
        </w:tc>
      </w:tr>
      <w:tr w:rsidR="00DE75A8" w:rsidRPr="00DE75A8" w14:paraId="20CE6222" w14:textId="77777777" w:rsidTr="00DE75A8">
        <w:trPr>
          <w:trHeight w:val="300"/>
        </w:trPr>
        <w:tc>
          <w:tcPr>
            <w:tcW w:w="1453" w:type="dxa"/>
            <w:vMerge/>
            <w:hideMark/>
          </w:tcPr>
          <w:p w14:paraId="22B9A387" w14:textId="77777777" w:rsidR="00DE75A8" w:rsidRPr="00DE75A8" w:rsidRDefault="00DE75A8">
            <w:pPr>
              <w:rPr>
                <w:rFonts w:cstheme="minorHAnsi"/>
              </w:rPr>
            </w:pPr>
          </w:p>
        </w:tc>
        <w:tc>
          <w:tcPr>
            <w:tcW w:w="2595" w:type="dxa"/>
            <w:vMerge/>
            <w:hideMark/>
          </w:tcPr>
          <w:p w14:paraId="46C33CBF" w14:textId="77777777" w:rsidR="00DE75A8" w:rsidRPr="00DE75A8" w:rsidRDefault="00DE75A8">
            <w:pPr>
              <w:rPr>
                <w:rFonts w:cstheme="minorHAnsi"/>
              </w:rPr>
            </w:pPr>
          </w:p>
        </w:tc>
        <w:tc>
          <w:tcPr>
            <w:tcW w:w="1999" w:type="dxa"/>
            <w:noWrap/>
            <w:hideMark/>
          </w:tcPr>
          <w:p w14:paraId="4AFE48E6" w14:textId="77777777" w:rsidR="00DE75A8" w:rsidRPr="00DE75A8" w:rsidRDefault="00DE75A8">
            <w:pPr>
              <w:rPr>
                <w:rFonts w:cstheme="minorHAnsi"/>
              </w:rPr>
            </w:pPr>
            <w:r w:rsidRPr="00DE75A8">
              <w:rPr>
                <w:rFonts w:cstheme="minorHAnsi"/>
              </w:rPr>
              <w:t>Tennessee Warbler</w:t>
            </w:r>
          </w:p>
        </w:tc>
        <w:tc>
          <w:tcPr>
            <w:tcW w:w="2043" w:type="dxa"/>
            <w:noWrap/>
            <w:hideMark/>
          </w:tcPr>
          <w:p w14:paraId="183F6D68" w14:textId="77777777" w:rsidR="00DE75A8" w:rsidRPr="00DE75A8" w:rsidRDefault="00DE75A8">
            <w:pPr>
              <w:rPr>
                <w:rFonts w:cstheme="minorHAnsi"/>
              </w:rPr>
            </w:pPr>
            <w:proofErr w:type="spellStart"/>
            <w:r w:rsidRPr="00DE75A8">
              <w:rPr>
                <w:rFonts w:cstheme="minorHAnsi"/>
              </w:rPr>
              <w:t>Leiothlypis</w:t>
            </w:r>
            <w:proofErr w:type="spellEnd"/>
            <w:r w:rsidRPr="00DE75A8">
              <w:rPr>
                <w:rFonts w:cstheme="minorHAnsi"/>
              </w:rPr>
              <w:t xml:space="preserve"> peregrina</w:t>
            </w:r>
          </w:p>
        </w:tc>
        <w:tc>
          <w:tcPr>
            <w:tcW w:w="630" w:type="dxa"/>
            <w:noWrap/>
            <w:hideMark/>
          </w:tcPr>
          <w:p w14:paraId="5454FE0E" w14:textId="77777777" w:rsidR="00DE75A8" w:rsidRPr="00DE75A8" w:rsidRDefault="00DE75A8">
            <w:pPr>
              <w:rPr>
                <w:rFonts w:cstheme="minorHAnsi"/>
              </w:rPr>
            </w:pPr>
            <w:r w:rsidRPr="00DE75A8">
              <w:rPr>
                <w:rFonts w:cstheme="minorHAnsi"/>
              </w:rPr>
              <w:t>Y</w:t>
            </w:r>
          </w:p>
        </w:tc>
        <w:tc>
          <w:tcPr>
            <w:tcW w:w="914" w:type="dxa"/>
            <w:noWrap/>
            <w:hideMark/>
          </w:tcPr>
          <w:p w14:paraId="5BA33FAB" w14:textId="77777777" w:rsidR="00DE75A8" w:rsidRPr="00DE75A8" w:rsidRDefault="00DE75A8">
            <w:pPr>
              <w:rPr>
                <w:rFonts w:cstheme="minorHAnsi"/>
              </w:rPr>
            </w:pPr>
            <w:r w:rsidRPr="00DE75A8">
              <w:rPr>
                <w:rFonts w:cstheme="minorHAnsi"/>
              </w:rPr>
              <w:t>Y</w:t>
            </w:r>
          </w:p>
        </w:tc>
      </w:tr>
      <w:tr w:rsidR="00DE75A8" w:rsidRPr="00DE75A8" w14:paraId="55C7536E" w14:textId="77777777" w:rsidTr="00DE75A8">
        <w:trPr>
          <w:trHeight w:val="300"/>
        </w:trPr>
        <w:tc>
          <w:tcPr>
            <w:tcW w:w="1453" w:type="dxa"/>
            <w:vMerge/>
            <w:hideMark/>
          </w:tcPr>
          <w:p w14:paraId="2897721E" w14:textId="77777777" w:rsidR="00DE75A8" w:rsidRPr="00DE75A8" w:rsidRDefault="00DE75A8">
            <w:pPr>
              <w:rPr>
                <w:rFonts w:cstheme="minorHAnsi"/>
              </w:rPr>
            </w:pPr>
          </w:p>
        </w:tc>
        <w:tc>
          <w:tcPr>
            <w:tcW w:w="2595" w:type="dxa"/>
            <w:vMerge/>
            <w:hideMark/>
          </w:tcPr>
          <w:p w14:paraId="5501B27A" w14:textId="77777777" w:rsidR="00DE75A8" w:rsidRPr="00DE75A8" w:rsidRDefault="00DE75A8">
            <w:pPr>
              <w:rPr>
                <w:rFonts w:cstheme="minorHAnsi"/>
              </w:rPr>
            </w:pPr>
          </w:p>
        </w:tc>
        <w:tc>
          <w:tcPr>
            <w:tcW w:w="1999" w:type="dxa"/>
            <w:noWrap/>
            <w:hideMark/>
          </w:tcPr>
          <w:p w14:paraId="3D28DA65" w14:textId="77777777" w:rsidR="00DE75A8" w:rsidRPr="00DE75A8" w:rsidRDefault="00DE75A8">
            <w:pPr>
              <w:rPr>
                <w:rFonts w:cstheme="minorHAnsi"/>
              </w:rPr>
            </w:pPr>
            <w:r w:rsidRPr="00DE75A8">
              <w:rPr>
                <w:rFonts w:cstheme="minorHAnsi"/>
              </w:rPr>
              <w:t>Townsend's Warbler</w:t>
            </w:r>
          </w:p>
        </w:tc>
        <w:tc>
          <w:tcPr>
            <w:tcW w:w="2043" w:type="dxa"/>
            <w:noWrap/>
            <w:hideMark/>
          </w:tcPr>
          <w:p w14:paraId="634F39FE" w14:textId="77777777" w:rsidR="00DE75A8" w:rsidRPr="00DE75A8" w:rsidRDefault="00DE75A8">
            <w:pPr>
              <w:rPr>
                <w:rFonts w:cstheme="minorHAnsi"/>
              </w:rPr>
            </w:pPr>
            <w:r w:rsidRPr="00DE75A8">
              <w:rPr>
                <w:rFonts w:cstheme="minorHAnsi"/>
              </w:rPr>
              <w:t xml:space="preserve">Setophaga </w:t>
            </w:r>
            <w:proofErr w:type="spellStart"/>
            <w:r w:rsidRPr="00DE75A8">
              <w:rPr>
                <w:rFonts w:cstheme="minorHAnsi"/>
              </w:rPr>
              <w:t>townsendi</w:t>
            </w:r>
            <w:proofErr w:type="spellEnd"/>
          </w:p>
        </w:tc>
        <w:tc>
          <w:tcPr>
            <w:tcW w:w="630" w:type="dxa"/>
            <w:noWrap/>
            <w:hideMark/>
          </w:tcPr>
          <w:p w14:paraId="7170B54A" w14:textId="77777777" w:rsidR="00DE75A8" w:rsidRPr="00DE75A8" w:rsidRDefault="00DE75A8">
            <w:pPr>
              <w:rPr>
                <w:rFonts w:cstheme="minorHAnsi"/>
              </w:rPr>
            </w:pPr>
            <w:r w:rsidRPr="00DE75A8">
              <w:rPr>
                <w:rFonts w:cstheme="minorHAnsi"/>
              </w:rPr>
              <w:t>Y</w:t>
            </w:r>
          </w:p>
        </w:tc>
        <w:tc>
          <w:tcPr>
            <w:tcW w:w="914" w:type="dxa"/>
            <w:noWrap/>
            <w:hideMark/>
          </w:tcPr>
          <w:p w14:paraId="0BE7C6EE" w14:textId="77777777" w:rsidR="00DE75A8" w:rsidRPr="00DE75A8" w:rsidRDefault="00DE75A8">
            <w:pPr>
              <w:rPr>
                <w:rFonts w:cstheme="minorHAnsi"/>
              </w:rPr>
            </w:pPr>
            <w:r w:rsidRPr="00DE75A8">
              <w:rPr>
                <w:rFonts w:cstheme="minorHAnsi"/>
              </w:rPr>
              <w:t>Y</w:t>
            </w:r>
          </w:p>
        </w:tc>
      </w:tr>
      <w:tr w:rsidR="00DE75A8" w:rsidRPr="00DE75A8" w14:paraId="1DD8047B" w14:textId="77777777" w:rsidTr="00DE75A8">
        <w:trPr>
          <w:trHeight w:val="300"/>
        </w:trPr>
        <w:tc>
          <w:tcPr>
            <w:tcW w:w="1453" w:type="dxa"/>
            <w:vMerge/>
            <w:hideMark/>
          </w:tcPr>
          <w:p w14:paraId="5AD87AED" w14:textId="77777777" w:rsidR="00DE75A8" w:rsidRPr="00DE75A8" w:rsidRDefault="00DE75A8">
            <w:pPr>
              <w:rPr>
                <w:rFonts w:cstheme="minorHAnsi"/>
              </w:rPr>
            </w:pPr>
          </w:p>
        </w:tc>
        <w:tc>
          <w:tcPr>
            <w:tcW w:w="2595" w:type="dxa"/>
            <w:vMerge/>
            <w:hideMark/>
          </w:tcPr>
          <w:p w14:paraId="3DF0B961" w14:textId="77777777" w:rsidR="00DE75A8" w:rsidRPr="00DE75A8" w:rsidRDefault="00DE75A8">
            <w:pPr>
              <w:rPr>
                <w:rFonts w:cstheme="minorHAnsi"/>
              </w:rPr>
            </w:pPr>
          </w:p>
        </w:tc>
        <w:tc>
          <w:tcPr>
            <w:tcW w:w="1999" w:type="dxa"/>
            <w:noWrap/>
            <w:hideMark/>
          </w:tcPr>
          <w:p w14:paraId="57048B90" w14:textId="77777777" w:rsidR="00DE75A8" w:rsidRPr="00DE75A8" w:rsidRDefault="00DE75A8">
            <w:pPr>
              <w:rPr>
                <w:rFonts w:cstheme="minorHAnsi"/>
              </w:rPr>
            </w:pPr>
            <w:r w:rsidRPr="00DE75A8">
              <w:rPr>
                <w:rFonts w:cstheme="minorHAnsi"/>
              </w:rPr>
              <w:t>Wilson's Warbler</w:t>
            </w:r>
          </w:p>
        </w:tc>
        <w:tc>
          <w:tcPr>
            <w:tcW w:w="2043" w:type="dxa"/>
            <w:noWrap/>
            <w:hideMark/>
          </w:tcPr>
          <w:p w14:paraId="646AFE88" w14:textId="77777777" w:rsidR="00DE75A8" w:rsidRPr="00DE75A8" w:rsidRDefault="00DE75A8">
            <w:pPr>
              <w:rPr>
                <w:rFonts w:cstheme="minorHAnsi"/>
              </w:rPr>
            </w:pPr>
            <w:proofErr w:type="spellStart"/>
            <w:r w:rsidRPr="00DE75A8">
              <w:rPr>
                <w:rFonts w:cstheme="minorHAnsi"/>
              </w:rPr>
              <w:t>Cardellina</w:t>
            </w:r>
            <w:proofErr w:type="spellEnd"/>
            <w:r w:rsidRPr="00DE75A8">
              <w:rPr>
                <w:rFonts w:cstheme="minorHAnsi"/>
              </w:rPr>
              <w:t xml:space="preserve"> </w:t>
            </w:r>
            <w:proofErr w:type="spellStart"/>
            <w:r w:rsidRPr="00DE75A8">
              <w:rPr>
                <w:rFonts w:cstheme="minorHAnsi"/>
              </w:rPr>
              <w:t>pusilla</w:t>
            </w:r>
            <w:proofErr w:type="spellEnd"/>
          </w:p>
        </w:tc>
        <w:tc>
          <w:tcPr>
            <w:tcW w:w="630" w:type="dxa"/>
            <w:noWrap/>
            <w:hideMark/>
          </w:tcPr>
          <w:p w14:paraId="77B3A4D5" w14:textId="77777777" w:rsidR="00DE75A8" w:rsidRPr="00DE75A8" w:rsidRDefault="00DE75A8">
            <w:pPr>
              <w:rPr>
                <w:rFonts w:cstheme="minorHAnsi"/>
              </w:rPr>
            </w:pPr>
            <w:r w:rsidRPr="00DE75A8">
              <w:rPr>
                <w:rFonts w:cstheme="minorHAnsi"/>
              </w:rPr>
              <w:t>Y</w:t>
            </w:r>
          </w:p>
        </w:tc>
        <w:tc>
          <w:tcPr>
            <w:tcW w:w="914" w:type="dxa"/>
            <w:noWrap/>
            <w:hideMark/>
          </w:tcPr>
          <w:p w14:paraId="41C78221" w14:textId="77777777" w:rsidR="00DE75A8" w:rsidRPr="00DE75A8" w:rsidRDefault="00DE75A8">
            <w:pPr>
              <w:rPr>
                <w:rFonts w:cstheme="minorHAnsi"/>
              </w:rPr>
            </w:pPr>
            <w:r w:rsidRPr="00DE75A8">
              <w:rPr>
                <w:rFonts w:cstheme="minorHAnsi"/>
              </w:rPr>
              <w:t>Y</w:t>
            </w:r>
          </w:p>
        </w:tc>
      </w:tr>
      <w:tr w:rsidR="00DE75A8" w:rsidRPr="00DE75A8" w14:paraId="052B69A3" w14:textId="77777777" w:rsidTr="00DE75A8">
        <w:trPr>
          <w:trHeight w:val="300"/>
        </w:trPr>
        <w:tc>
          <w:tcPr>
            <w:tcW w:w="1453" w:type="dxa"/>
            <w:vMerge/>
            <w:hideMark/>
          </w:tcPr>
          <w:p w14:paraId="0330AA05" w14:textId="77777777" w:rsidR="00DE75A8" w:rsidRPr="00DE75A8" w:rsidRDefault="00DE75A8">
            <w:pPr>
              <w:rPr>
                <w:rFonts w:cstheme="minorHAnsi"/>
              </w:rPr>
            </w:pPr>
          </w:p>
        </w:tc>
        <w:tc>
          <w:tcPr>
            <w:tcW w:w="2595" w:type="dxa"/>
            <w:vMerge/>
            <w:hideMark/>
          </w:tcPr>
          <w:p w14:paraId="7CF7324B" w14:textId="77777777" w:rsidR="00DE75A8" w:rsidRPr="00DE75A8" w:rsidRDefault="00DE75A8">
            <w:pPr>
              <w:rPr>
                <w:rFonts w:cstheme="minorHAnsi"/>
              </w:rPr>
            </w:pPr>
          </w:p>
        </w:tc>
        <w:tc>
          <w:tcPr>
            <w:tcW w:w="1999" w:type="dxa"/>
            <w:noWrap/>
            <w:hideMark/>
          </w:tcPr>
          <w:p w14:paraId="32515518" w14:textId="77777777" w:rsidR="00DE75A8" w:rsidRPr="00DE75A8" w:rsidRDefault="00DE75A8">
            <w:pPr>
              <w:rPr>
                <w:rFonts w:cstheme="minorHAnsi"/>
              </w:rPr>
            </w:pPr>
            <w:r w:rsidRPr="00DE75A8">
              <w:rPr>
                <w:rFonts w:cstheme="minorHAnsi"/>
              </w:rPr>
              <w:t>Yellow Warbler</w:t>
            </w:r>
          </w:p>
        </w:tc>
        <w:tc>
          <w:tcPr>
            <w:tcW w:w="2043" w:type="dxa"/>
            <w:noWrap/>
            <w:hideMark/>
          </w:tcPr>
          <w:p w14:paraId="753A4F36" w14:textId="77777777" w:rsidR="00DE75A8" w:rsidRPr="00DE75A8" w:rsidRDefault="00DE75A8">
            <w:pPr>
              <w:rPr>
                <w:rFonts w:cstheme="minorHAnsi"/>
              </w:rPr>
            </w:pPr>
            <w:r w:rsidRPr="00DE75A8">
              <w:rPr>
                <w:rFonts w:cstheme="minorHAnsi"/>
              </w:rPr>
              <w:t>Setophaga petechia</w:t>
            </w:r>
          </w:p>
        </w:tc>
        <w:tc>
          <w:tcPr>
            <w:tcW w:w="630" w:type="dxa"/>
            <w:noWrap/>
            <w:hideMark/>
          </w:tcPr>
          <w:p w14:paraId="58FDAE1F" w14:textId="77777777" w:rsidR="00DE75A8" w:rsidRPr="00DE75A8" w:rsidRDefault="00DE75A8">
            <w:pPr>
              <w:rPr>
                <w:rFonts w:cstheme="minorHAnsi"/>
              </w:rPr>
            </w:pPr>
            <w:r w:rsidRPr="00DE75A8">
              <w:rPr>
                <w:rFonts w:cstheme="minorHAnsi"/>
              </w:rPr>
              <w:t>Y</w:t>
            </w:r>
          </w:p>
        </w:tc>
        <w:tc>
          <w:tcPr>
            <w:tcW w:w="914" w:type="dxa"/>
            <w:noWrap/>
            <w:hideMark/>
          </w:tcPr>
          <w:p w14:paraId="170DBD7F" w14:textId="77777777" w:rsidR="00DE75A8" w:rsidRPr="00DE75A8" w:rsidRDefault="00DE75A8">
            <w:pPr>
              <w:rPr>
                <w:rFonts w:cstheme="minorHAnsi"/>
              </w:rPr>
            </w:pPr>
            <w:r w:rsidRPr="00DE75A8">
              <w:rPr>
                <w:rFonts w:cstheme="minorHAnsi"/>
              </w:rPr>
              <w:t>N</w:t>
            </w:r>
          </w:p>
        </w:tc>
      </w:tr>
      <w:tr w:rsidR="00DE75A8" w:rsidRPr="00DE75A8" w14:paraId="34B8DD3A" w14:textId="77777777" w:rsidTr="00DE75A8">
        <w:trPr>
          <w:trHeight w:val="300"/>
        </w:trPr>
        <w:tc>
          <w:tcPr>
            <w:tcW w:w="1453" w:type="dxa"/>
            <w:vMerge/>
            <w:hideMark/>
          </w:tcPr>
          <w:p w14:paraId="6D80440A" w14:textId="77777777" w:rsidR="00DE75A8" w:rsidRPr="00DE75A8" w:rsidRDefault="00DE75A8">
            <w:pPr>
              <w:rPr>
                <w:rFonts w:cstheme="minorHAnsi"/>
              </w:rPr>
            </w:pPr>
          </w:p>
        </w:tc>
        <w:tc>
          <w:tcPr>
            <w:tcW w:w="2595" w:type="dxa"/>
            <w:vMerge/>
            <w:hideMark/>
          </w:tcPr>
          <w:p w14:paraId="6CBF2BD1" w14:textId="77777777" w:rsidR="00DE75A8" w:rsidRPr="00DE75A8" w:rsidRDefault="00DE75A8">
            <w:pPr>
              <w:rPr>
                <w:rFonts w:cstheme="minorHAnsi"/>
              </w:rPr>
            </w:pPr>
          </w:p>
        </w:tc>
        <w:tc>
          <w:tcPr>
            <w:tcW w:w="1999" w:type="dxa"/>
            <w:noWrap/>
            <w:hideMark/>
          </w:tcPr>
          <w:p w14:paraId="7D00D840" w14:textId="77777777" w:rsidR="00DE75A8" w:rsidRPr="00DE75A8" w:rsidRDefault="00DE75A8">
            <w:pPr>
              <w:rPr>
                <w:rFonts w:cstheme="minorHAnsi"/>
              </w:rPr>
            </w:pPr>
            <w:r w:rsidRPr="00DE75A8">
              <w:rPr>
                <w:rFonts w:cstheme="minorHAnsi"/>
              </w:rPr>
              <w:t>Yellow-</w:t>
            </w:r>
            <w:proofErr w:type="spellStart"/>
            <w:r w:rsidRPr="00DE75A8">
              <w:rPr>
                <w:rFonts w:cstheme="minorHAnsi"/>
              </w:rPr>
              <w:t>rumped</w:t>
            </w:r>
            <w:proofErr w:type="spellEnd"/>
            <w:r w:rsidRPr="00DE75A8">
              <w:rPr>
                <w:rFonts w:cstheme="minorHAnsi"/>
              </w:rPr>
              <w:t xml:space="preserve"> Warbler</w:t>
            </w:r>
          </w:p>
        </w:tc>
        <w:tc>
          <w:tcPr>
            <w:tcW w:w="2043" w:type="dxa"/>
            <w:noWrap/>
            <w:hideMark/>
          </w:tcPr>
          <w:p w14:paraId="2474FBAC" w14:textId="77777777" w:rsidR="00DE75A8" w:rsidRPr="00DE75A8" w:rsidRDefault="00DE75A8">
            <w:pPr>
              <w:rPr>
                <w:rFonts w:cstheme="minorHAnsi"/>
              </w:rPr>
            </w:pPr>
            <w:r w:rsidRPr="00DE75A8">
              <w:rPr>
                <w:rFonts w:cstheme="minorHAnsi"/>
              </w:rPr>
              <w:t xml:space="preserve">Setophaga </w:t>
            </w:r>
            <w:proofErr w:type="spellStart"/>
            <w:r w:rsidRPr="00DE75A8">
              <w:rPr>
                <w:rFonts w:cstheme="minorHAnsi"/>
              </w:rPr>
              <w:t>coronata</w:t>
            </w:r>
            <w:proofErr w:type="spellEnd"/>
          </w:p>
        </w:tc>
        <w:tc>
          <w:tcPr>
            <w:tcW w:w="630" w:type="dxa"/>
            <w:noWrap/>
            <w:hideMark/>
          </w:tcPr>
          <w:p w14:paraId="36E7C908" w14:textId="77777777" w:rsidR="00DE75A8" w:rsidRPr="00DE75A8" w:rsidRDefault="00DE75A8">
            <w:pPr>
              <w:rPr>
                <w:rFonts w:cstheme="minorHAnsi"/>
              </w:rPr>
            </w:pPr>
            <w:r w:rsidRPr="00DE75A8">
              <w:rPr>
                <w:rFonts w:cstheme="minorHAnsi"/>
              </w:rPr>
              <w:t>Y</w:t>
            </w:r>
          </w:p>
        </w:tc>
        <w:tc>
          <w:tcPr>
            <w:tcW w:w="914" w:type="dxa"/>
            <w:noWrap/>
            <w:hideMark/>
          </w:tcPr>
          <w:p w14:paraId="7517FFAF" w14:textId="77777777" w:rsidR="00DE75A8" w:rsidRPr="00DE75A8" w:rsidRDefault="00DE75A8">
            <w:pPr>
              <w:rPr>
                <w:rFonts w:cstheme="minorHAnsi"/>
              </w:rPr>
            </w:pPr>
            <w:r w:rsidRPr="00DE75A8">
              <w:rPr>
                <w:rFonts w:cstheme="minorHAnsi"/>
              </w:rPr>
              <w:t>Y</w:t>
            </w:r>
          </w:p>
        </w:tc>
      </w:tr>
      <w:tr w:rsidR="00DE75A8" w:rsidRPr="00DE75A8" w14:paraId="392E806D" w14:textId="77777777" w:rsidTr="00DE75A8">
        <w:trPr>
          <w:trHeight w:val="300"/>
        </w:trPr>
        <w:tc>
          <w:tcPr>
            <w:tcW w:w="1453" w:type="dxa"/>
            <w:vMerge/>
            <w:hideMark/>
          </w:tcPr>
          <w:p w14:paraId="330BCF44" w14:textId="77777777" w:rsidR="00DE75A8" w:rsidRPr="00DE75A8" w:rsidRDefault="00DE75A8">
            <w:pPr>
              <w:rPr>
                <w:rFonts w:cstheme="minorHAnsi"/>
              </w:rPr>
            </w:pPr>
          </w:p>
        </w:tc>
        <w:tc>
          <w:tcPr>
            <w:tcW w:w="2595" w:type="dxa"/>
            <w:vMerge w:val="restart"/>
            <w:noWrap/>
            <w:hideMark/>
          </w:tcPr>
          <w:p w14:paraId="671B2B55" w14:textId="77777777" w:rsidR="00DE75A8" w:rsidRPr="00DE75A8" w:rsidRDefault="00DE75A8" w:rsidP="00DE75A8">
            <w:pPr>
              <w:rPr>
                <w:rFonts w:cstheme="minorHAnsi"/>
              </w:rPr>
            </w:pPr>
            <w:proofErr w:type="spellStart"/>
            <w:r w:rsidRPr="00DE75A8">
              <w:rPr>
                <w:rFonts w:cstheme="minorHAnsi"/>
              </w:rPr>
              <w:t>Passerellidae</w:t>
            </w:r>
            <w:proofErr w:type="spellEnd"/>
            <w:r w:rsidRPr="00DE75A8">
              <w:rPr>
                <w:rFonts w:cstheme="minorHAnsi"/>
              </w:rPr>
              <w:t xml:space="preserve"> (New World Sparrows)</w:t>
            </w:r>
          </w:p>
        </w:tc>
        <w:tc>
          <w:tcPr>
            <w:tcW w:w="1999" w:type="dxa"/>
            <w:noWrap/>
            <w:hideMark/>
          </w:tcPr>
          <w:p w14:paraId="185A4E99" w14:textId="77777777" w:rsidR="00DE75A8" w:rsidRPr="00DE75A8" w:rsidRDefault="00DE75A8">
            <w:pPr>
              <w:rPr>
                <w:rFonts w:cstheme="minorHAnsi"/>
              </w:rPr>
            </w:pPr>
            <w:r w:rsidRPr="00DE75A8">
              <w:rPr>
                <w:rFonts w:cstheme="minorHAnsi"/>
              </w:rPr>
              <w:t>Chipping Sparrow</w:t>
            </w:r>
          </w:p>
        </w:tc>
        <w:tc>
          <w:tcPr>
            <w:tcW w:w="2043" w:type="dxa"/>
            <w:noWrap/>
            <w:hideMark/>
          </w:tcPr>
          <w:p w14:paraId="5B85FA94" w14:textId="77777777" w:rsidR="00DE75A8" w:rsidRPr="00DE75A8" w:rsidRDefault="00DE75A8">
            <w:pPr>
              <w:rPr>
                <w:rFonts w:cstheme="minorHAnsi"/>
              </w:rPr>
            </w:pPr>
            <w:r w:rsidRPr="00DE75A8">
              <w:rPr>
                <w:rFonts w:cstheme="minorHAnsi"/>
              </w:rPr>
              <w:t xml:space="preserve">Spizella </w:t>
            </w:r>
            <w:proofErr w:type="spellStart"/>
            <w:r w:rsidRPr="00DE75A8">
              <w:rPr>
                <w:rFonts w:cstheme="minorHAnsi"/>
              </w:rPr>
              <w:t>passerina</w:t>
            </w:r>
            <w:proofErr w:type="spellEnd"/>
          </w:p>
        </w:tc>
        <w:tc>
          <w:tcPr>
            <w:tcW w:w="630" w:type="dxa"/>
            <w:noWrap/>
            <w:hideMark/>
          </w:tcPr>
          <w:p w14:paraId="3DEAE60B" w14:textId="77777777" w:rsidR="00DE75A8" w:rsidRPr="00DE75A8" w:rsidRDefault="00DE75A8">
            <w:pPr>
              <w:rPr>
                <w:rFonts w:cstheme="minorHAnsi"/>
              </w:rPr>
            </w:pPr>
            <w:r w:rsidRPr="00DE75A8">
              <w:rPr>
                <w:rFonts w:cstheme="minorHAnsi"/>
              </w:rPr>
              <w:t>Y</w:t>
            </w:r>
          </w:p>
        </w:tc>
        <w:tc>
          <w:tcPr>
            <w:tcW w:w="914" w:type="dxa"/>
            <w:noWrap/>
            <w:hideMark/>
          </w:tcPr>
          <w:p w14:paraId="77880B82" w14:textId="77777777" w:rsidR="00DE75A8" w:rsidRPr="00DE75A8" w:rsidRDefault="00DE75A8">
            <w:pPr>
              <w:rPr>
                <w:rFonts w:cstheme="minorHAnsi"/>
              </w:rPr>
            </w:pPr>
            <w:r w:rsidRPr="00DE75A8">
              <w:rPr>
                <w:rFonts w:cstheme="minorHAnsi"/>
              </w:rPr>
              <w:t>Y</w:t>
            </w:r>
          </w:p>
        </w:tc>
      </w:tr>
      <w:tr w:rsidR="00DE75A8" w:rsidRPr="00DE75A8" w14:paraId="2ACF44A3" w14:textId="77777777" w:rsidTr="00DE75A8">
        <w:trPr>
          <w:trHeight w:val="300"/>
        </w:trPr>
        <w:tc>
          <w:tcPr>
            <w:tcW w:w="1453" w:type="dxa"/>
            <w:vMerge/>
            <w:hideMark/>
          </w:tcPr>
          <w:p w14:paraId="4801955D" w14:textId="77777777" w:rsidR="00DE75A8" w:rsidRPr="00DE75A8" w:rsidRDefault="00DE75A8">
            <w:pPr>
              <w:rPr>
                <w:rFonts w:cstheme="minorHAnsi"/>
              </w:rPr>
            </w:pPr>
          </w:p>
        </w:tc>
        <w:tc>
          <w:tcPr>
            <w:tcW w:w="2595" w:type="dxa"/>
            <w:vMerge/>
            <w:hideMark/>
          </w:tcPr>
          <w:p w14:paraId="7FCBDA5C" w14:textId="77777777" w:rsidR="00DE75A8" w:rsidRPr="00DE75A8" w:rsidRDefault="00DE75A8">
            <w:pPr>
              <w:rPr>
                <w:rFonts w:cstheme="minorHAnsi"/>
              </w:rPr>
            </w:pPr>
          </w:p>
        </w:tc>
        <w:tc>
          <w:tcPr>
            <w:tcW w:w="1999" w:type="dxa"/>
            <w:noWrap/>
            <w:hideMark/>
          </w:tcPr>
          <w:p w14:paraId="4A8509DC" w14:textId="77777777" w:rsidR="00DE75A8" w:rsidRPr="00DE75A8" w:rsidRDefault="00DE75A8">
            <w:pPr>
              <w:rPr>
                <w:rFonts w:cstheme="minorHAnsi"/>
              </w:rPr>
            </w:pPr>
            <w:r w:rsidRPr="00DE75A8">
              <w:rPr>
                <w:rFonts w:cstheme="minorHAnsi"/>
              </w:rPr>
              <w:t>Dark-eyed Junco</w:t>
            </w:r>
          </w:p>
        </w:tc>
        <w:tc>
          <w:tcPr>
            <w:tcW w:w="2043" w:type="dxa"/>
            <w:noWrap/>
            <w:hideMark/>
          </w:tcPr>
          <w:p w14:paraId="6CD8224C" w14:textId="77777777" w:rsidR="00DE75A8" w:rsidRPr="00DE75A8" w:rsidRDefault="00DE75A8">
            <w:pPr>
              <w:rPr>
                <w:rFonts w:cstheme="minorHAnsi"/>
              </w:rPr>
            </w:pPr>
            <w:r w:rsidRPr="00DE75A8">
              <w:rPr>
                <w:rFonts w:cstheme="minorHAnsi"/>
              </w:rPr>
              <w:t xml:space="preserve">Junco </w:t>
            </w:r>
            <w:proofErr w:type="spellStart"/>
            <w:r w:rsidRPr="00DE75A8">
              <w:rPr>
                <w:rFonts w:cstheme="minorHAnsi"/>
              </w:rPr>
              <w:t>hyemalis</w:t>
            </w:r>
            <w:proofErr w:type="spellEnd"/>
          </w:p>
        </w:tc>
        <w:tc>
          <w:tcPr>
            <w:tcW w:w="630" w:type="dxa"/>
            <w:noWrap/>
            <w:hideMark/>
          </w:tcPr>
          <w:p w14:paraId="3AA8B499" w14:textId="77777777" w:rsidR="00DE75A8" w:rsidRPr="00DE75A8" w:rsidRDefault="00DE75A8">
            <w:pPr>
              <w:rPr>
                <w:rFonts w:cstheme="minorHAnsi"/>
              </w:rPr>
            </w:pPr>
            <w:r w:rsidRPr="00DE75A8">
              <w:rPr>
                <w:rFonts w:cstheme="minorHAnsi"/>
              </w:rPr>
              <w:t>Y</w:t>
            </w:r>
          </w:p>
        </w:tc>
        <w:tc>
          <w:tcPr>
            <w:tcW w:w="914" w:type="dxa"/>
            <w:noWrap/>
            <w:hideMark/>
          </w:tcPr>
          <w:p w14:paraId="75251623" w14:textId="77777777" w:rsidR="00DE75A8" w:rsidRPr="00DE75A8" w:rsidRDefault="00DE75A8">
            <w:pPr>
              <w:rPr>
                <w:rFonts w:cstheme="minorHAnsi"/>
              </w:rPr>
            </w:pPr>
            <w:r w:rsidRPr="00DE75A8">
              <w:rPr>
                <w:rFonts w:cstheme="minorHAnsi"/>
              </w:rPr>
              <w:t>Y</w:t>
            </w:r>
          </w:p>
        </w:tc>
      </w:tr>
      <w:tr w:rsidR="00DE75A8" w:rsidRPr="00DE75A8" w14:paraId="7C834796" w14:textId="77777777" w:rsidTr="00DE75A8">
        <w:trPr>
          <w:trHeight w:val="300"/>
        </w:trPr>
        <w:tc>
          <w:tcPr>
            <w:tcW w:w="1453" w:type="dxa"/>
            <w:vMerge/>
            <w:hideMark/>
          </w:tcPr>
          <w:p w14:paraId="6C88E7DF" w14:textId="77777777" w:rsidR="00DE75A8" w:rsidRPr="00DE75A8" w:rsidRDefault="00DE75A8">
            <w:pPr>
              <w:rPr>
                <w:rFonts w:cstheme="minorHAnsi"/>
              </w:rPr>
            </w:pPr>
          </w:p>
        </w:tc>
        <w:tc>
          <w:tcPr>
            <w:tcW w:w="2595" w:type="dxa"/>
            <w:vMerge/>
            <w:hideMark/>
          </w:tcPr>
          <w:p w14:paraId="5B343ADD" w14:textId="77777777" w:rsidR="00DE75A8" w:rsidRPr="00DE75A8" w:rsidRDefault="00DE75A8">
            <w:pPr>
              <w:rPr>
                <w:rFonts w:cstheme="minorHAnsi"/>
              </w:rPr>
            </w:pPr>
          </w:p>
        </w:tc>
        <w:tc>
          <w:tcPr>
            <w:tcW w:w="1999" w:type="dxa"/>
            <w:noWrap/>
            <w:hideMark/>
          </w:tcPr>
          <w:p w14:paraId="7DC31D01" w14:textId="77777777" w:rsidR="00DE75A8" w:rsidRPr="00DE75A8" w:rsidRDefault="00DE75A8">
            <w:pPr>
              <w:rPr>
                <w:rFonts w:cstheme="minorHAnsi"/>
              </w:rPr>
            </w:pPr>
            <w:r w:rsidRPr="00DE75A8">
              <w:rPr>
                <w:rFonts w:cstheme="minorHAnsi"/>
              </w:rPr>
              <w:t>Fox Sparrow</w:t>
            </w:r>
          </w:p>
        </w:tc>
        <w:tc>
          <w:tcPr>
            <w:tcW w:w="2043" w:type="dxa"/>
            <w:noWrap/>
            <w:hideMark/>
          </w:tcPr>
          <w:p w14:paraId="413C9EB5" w14:textId="77777777" w:rsidR="00DE75A8" w:rsidRPr="00DE75A8" w:rsidRDefault="00DE75A8">
            <w:pPr>
              <w:rPr>
                <w:rFonts w:cstheme="minorHAnsi"/>
              </w:rPr>
            </w:pPr>
            <w:proofErr w:type="spellStart"/>
            <w:r w:rsidRPr="00DE75A8">
              <w:rPr>
                <w:rFonts w:cstheme="minorHAnsi"/>
              </w:rPr>
              <w:t>Passerella</w:t>
            </w:r>
            <w:proofErr w:type="spellEnd"/>
            <w:r w:rsidRPr="00DE75A8">
              <w:rPr>
                <w:rFonts w:cstheme="minorHAnsi"/>
              </w:rPr>
              <w:t xml:space="preserve"> </w:t>
            </w:r>
            <w:proofErr w:type="spellStart"/>
            <w:r w:rsidRPr="00DE75A8">
              <w:rPr>
                <w:rFonts w:cstheme="minorHAnsi"/>
              </w:rPr>
              <w:t>iliaca</w:t>
            </w:r>
            <w:proofErr w:type="spellEnd"/>
          </w:p>
        </w:tc>
        <w:tc>
          <w:tcPr>
            <w:tcW w:w="630" w:type="dxa"/>
            <w:noWrap/>
            <w:hideMark/>
          </w:tcPr>
          <w:p w14:paraId="4DA15C98" w14:textId="77777777" w:rsidR="00DE75A8" w:rsidRPr="00DE75A8" w:rsidRDefault="00DE75A8">
            <w:pPr>
              <w:rPr>
                <w:rFonts w:cstheme="minorHAnsi"/>
              </w:rPr>
            </w:pPr>
            <w:r w:rsidRPr="00DE75A8">
              <w:rPr>
                <w:rFonts w:cstheme="minorHAnsi"/>
              </w:rPr>
              <w:t>Y</w:t>
            </w:r>
          </w:p>
        </w:tc>
        <w:tc>
          <w:tcPr>
            <w:tcW w:w="914" w:type="dxa"/>
            <w:noWrap/>
            <w:hideMark/>
          </w:tcPr>
          <w:p w14:paraId="426A2110" w14:textId="77777777" w:rsidR="00DE75A8" w:rsidRPr="00DE75A8" w:rsidRDefault="00DE75A8">
            <w:pPr>
              <w:rPr>
                <w:rFonts w:cstheme="minorHAnsi"/>
              </w:rPr>
            </w:pPr>
            <w:r w:rsidRPr="00DE75A8">
              <w:rPr>
                <w:rFonts w:cstheme="minorHAnsi"/>
              </w:rPr>
              <w:t>N</w:t>
            </w:r>
          </w:p>
        </w:tc>
      </w:tr>
      <w:tr w:rsidR="00DE75A8" w:rsidRPr="00DE75A8" w14:paraId="602598B6" w14:textId="77777777" w:rsidTr="00DE75A8">
        <w:trPr>
          <w:trHeight w:val="300"/>
        </w:trPr>
        <w:tc>
          <w:tcPr>
            <w:tcW w:w="1453" w:type="dxa"/>
            <w:vMerge/>
            <w:hideMark/>
          </w:tcPr>
          <w:p w14:paraId="535E5175" w14:textId="77777777" w:rsidR="00DE75A8" w:rsidRPr="00DE75A8" w:rsidRDefault="00DE75A8">
            <w:pPr>
              <w:rPr>
                <w:rFonts w:cstheme="minorHAnsi"/>
              </w:rPr>
            </w:pPr>
          </w:p>
        </w:tc>
        <w:tc>
          <w:tcPr>
            <w:tcW w:w="2595" w:type="dxa"/>
            <w:vMerge/>
            <w:hideMark/>
          </w:tcPr>
          <w:p w14:paraId="6467DB08" w14:textId="77777777" w:rsidR="00DE75A8" w:rsidRPr="00DE75A8" w:rsidRDefault="00DE75A8">
            <w:pPr>
              <w:rPr>
                <w:rFonts w:cstheme="minorHAnsi"/>
              </w:rPr>
            </w:pPr>
          </w:p>
        </w:tc>
        <w:tc>
          <w:tcPr>
            <w:tcW w:w="1999" w:type="dxa"/>
            <w:noWrap/>
            <w:hideMark/>
          </w:tcPr>
          <w:p w14:paraId="7F4AA076" w14:textId="77777777" w:rsidR="00DE75A8" w:rsidRPr="00DE75A8" w:rsidRDefault="00DE75A8">
            <w:pPr>
              <w:rPr>
                <w:rFonts w:cstheme="minorHAnsi"/>
              </w:rPr>
            </w:pPr>
            <w:r w:rsidRPr="00DE75A8">
              <w:rPr>
                <w:rFonts w:cstheme="minorHAnsi"/>
              </w:rPr>
              <w:t>Lincoln's Sparrow</w:t>
            </w:r>
          </w:p>
        </w:tc>
        <w:tc>
          <w:tcPr>
            <w:tcW w:w="2043" w:type="dxa"/>
            <w:noWrap/>
            <w:hideMark/>
          </w:tcPr>
          <w:p w14:paraId="6CFAD7E9" w14:textId="77777777" w:rsidR="00DE75A8" w:rsidRPr="00DE75A8" w:rsidRDefault="00DE75A8">
            <w:pPr>
              <w:rPr>
                <w:rFonts w:cstheme="minorHAnsi"/>
              </w:rPr>
            </w:pPr>
            <w:proofErr w:type="spellStart"/>
            <w:r w:rsidRPr="00DE75A8">
              <w:rPr>
                <w:rFonts w:cstheme="minorHAnsi"/>
              </w:rPr>
              <w:t>Melospiza</w:t>
            </w:r>
            <w:proofErr w:type="spellEnd"/>
            <w:r w:rsidRPr="00DE75A8">
              <w:rPr>
                <w:rFonts w:cstheme="minorHAnsi"/>
              </w:rPr>
              <w:t xml:space="preserve"> </w:t>
            </w:r>
            <w:proofErr w:type="spellStart"/>
            <w:r w:rsidRPr="00DE75A8">
              <w:rPr>
                <w:rFonts w:cstheme="minorHAnsi"/>
              </w:rPr>
              <w:t>lincolnii</w:t>
            </w:r>
            <w:proofErr w:type="spellEnd"/>
          </w:p>
        </w:tc>
        <w:tc>
          <w:tcPr>
            <w:tcW w:w="630" w:type="dxa"/>
            <w:noWrap/>
            <w:hideMark/>
          </w:tcPr>
          <w:p w14:paraId="6E39E806" w14:textId="77777777" w:rsidR="00DE75A8" w:rsidRPr="00DE75A8" w:rsidRDefault="00DE75A8">
            <w:pPr>
              <w:rPr>
                <w:rFonts w:cstheme="minorHAnsi"/>
              </w:rPr>
            </w:pPr>
            <w:r w:rsidRPr="00DE75A8">
              <w:rPr>
                <w:rFonts w:cstheme="minorHAnsi"/>
              </w:rPr>
              <w:t>Y</w:t>
            </w:r>
          </w:p>
        </w:tc>
        <w:tc>
          <w:tcPr>
            <w:tcW w:w="914" w:type="dxa"/>
            <w:noWrap/>
            <w:hideMark/>
          </w:tcPr>
          <w:p w14:paraId="3E871B0D" w14:textId="77777777" w:rsidR="00DE75A8" w:rsidRPr="00DE75A8" w:rsidRDefault="00DE75A8">
            <w:pPr>
              <w:rPr>
                <w:rFonts w:cstheme="minorHAnsi"/>
              </w:rPr>
            </w:pPr>
            <w:r w:rsidRPr="00DE75A8">
              <w:rPr>
                <w:rFonts w:cstheme="minorHAnsi"/>
              </w:rPr>
              <w:t>Y</w:t>
            </w:r>
          </w:p>
        </w:tc>
      </w:tr>
      <w:tr w:rsidR="00DE75A8" w:rsidRPr="00DE75A8" w14:paraId="0BB3B525" w14:textId="77777777" w:rsidTr="00DE75A8">
        <w:trPr>
          <w:trHeight w:val="300"/>
        </w:trPr>
        <w:tc>
          <w:tcPr>
            <w:tcW w:w="1453" w:type="dxa"/>
            <w:vMerge/>
            <w:hideMark/>
          </w:tcPr>
          <w:p w14:paraId="1D6079E7" w14:textId="77777777" w:rsidR="00DE75A8" w:rsidRPr="00DE75A8" w:rsidRDefault="00DE75A8">
            <w:pPr>
              <w:rPr>
                <w:rFonts w:cstheme="minorHAnsi"/>
              </w:rPr>
            </w:pPr>
          </w:p>
        </w:tc>
        <w:tc>
          <w:tcPr>
            <w:tcW w:w="2595" w:type="dxa"/>
            <w:vMerge/>
            <w:hideMark/>
          </w:tcPr>
          <w:p w14:paraId="19314918" w14:textId="77777777" w:rsidR="00DE75A8" w:rsidRPr="00DE75A8" w:rsidRDefault="00DE75A8">
            <w:pPr>
              <w:rPr>
                <w:rFonts w:cstheme="minorHAnsi"/>
              </w:rPr>
            </w:pPr>
          </w:p>
        </w:tc>
        <w:tc>
          <w:tcPr>
            <w:tcW w:w="1999" w:type="dxa"/>
            <w:noWrap/>
            <w:hideMark/>
          </w:tcPr>
          <w:p w14:paraId="12CDDDB6" w14:textId="77777777" w:rsidR="00DE75A8" w:rsidRPr="00DE75A8" w:rsidRDefault="00DE75A8">
            <w:pPr>
              <w:rPr>
                <w:rFonts w:cstheme="minorHAnsi"/>
              </w:rPr>
            </w:pPr>
            <w:r w:rsidRPr="00DE75A8">
              <w:rPr>
                <w:rFonts w:cstheme="minorHAnsi"/>
              </w:rPr>
              <w:t>Song Sparrow</w:t>
            </w:r>
          </w:p>
        </w:tc>
        <w:tc>
          <w:tcPr>
            <w:tcW w:w="2043" w:type="dxa"/>
            <w:noWrap/>
            <w:hideMark/>
          </w:tcPr>
          <w:p w14:paraId="7EBF473C" w14:textId="77777777" w:rsidR="00DE75A8" w:rsidRPr="00DE75A8" w:rsidRDefault="00DE75A8">
            <w:pPr>
              <w:rPr>
                <w:rFonts w:cstheme="minorHAnsi"/>
              </w:rPr>
            </w:pPr>
            <w:proofErr w:type="spellStart"/>
            <w:r w:rsidRPr="00DE75A8">
              <w:rPr>
                <w:rFonts w:cstheme="minorHAnsi"/>
              </w:rPr>
              <w:t>Melospiza</w:t>
            </w:r>
            <w:proofErr w:type="spellEnd"/>
            <w:r w:rsidRPr="00DE75A8">
              <w:rPr>
                <w:rFonts w:cstheme="minorHAnsi"/>
              </w:rPr>
              <w:t xml:space="preserve"> </w:t>
            </w:r>
            <w:proofErr w:type="spellStart"/>
            <w:r w:rsidRPr="00DE75A8">
              <w:rPr>
                <w:rFonts w:cstheme="minorHAnsi"/>
              </w:rPr>
              <w:t>melodia</w:t>
            </w:r>
            <w:proofErr w:type="spellEnd"/>
          </w:p>
        </w:tc>
        <w:tc>
          <w:tcPr>
            <w:tcW w:w="630" w:type="dxa"/>
            <w:noWrap/>
            <w:hideMark/>
          </w:tcPr>
          <w:p w14:paraId="0B1CCAE0" w14:textId="77777777" w:rsidR="00DE75A8" w:rsidRPr="00DE75A8" w:rsidRDefault="00DE75A8">
            <w:pPr>
              <w:rPr>
                <w:rFonts w:cstheme="minorHAnsi"/>
              </w:rPr>
            </w:pPr>
            <w:r w:rsidRPr="00DE75A8">
              <w:rPr>
                <w:rFonts w:cstheme="minorHAnsi"/>
              </w:rPr>
              <w:t>Y</w:t>
            </w:r>
          </w:p>
        </w:tc>
        <w:tc>
          <w:tcPr>
            <w:tcW w:w="914" w:type="dxa"/>
            <w:noWrap/>
            <w:hideMark/>
          </w:tcPr>
          <w:p w14:paraId="6A9FB370" w14:textId="77777777" w:rsidR="00DE75A8" w:rsidRPr="00DE75A8" w:rsidRDefault="00DE75A8">
            <w:pPr>
              <w:rPr>
                <w:rFonts w:cstheme="minorHAnsi"/>
              </w:rPr>
            </w:pPr>
            <w:r w:rsidRPr="00DE75A8">
              <w:rPr>
                <w:rFonts w:cstheme="minorHAnsi"/>
              </w:rPr>
              <w:t>Y</w:t>
            </w:r>
          </w:p>
        </w:tc>
      </w:tr>
      <w:tr w:rsidR="00DE75A8" w:rsidRPr="00DE75A8" w14:paraId="7288457D" w14:textId="77777777" w:rsidTr="00DE75A8">
        <w:trPr>
          <w:trHeight w:val="300"/>
        </w:trPr>
        <w:tc>
          <w:tcPr>
            <w:tcW w:w="1453" w:type="dxa"/>
            <w:vMerge/>
            <w:hideMark/>
          </w:tcPr>
          <w:p w14:paraId="0838FDAC" w14:textId="77777777" w:rsidR="00DE75A8" w:rsidRPr="00DE75A8" w:rsidRDefault="00DE75A8">
            <w:pPr>
              <w:rPr>
                <w:rFonts w:cstheme="minorHAnsi"/>
              </w:rPr>
            </w:pPr>
          </w:p>
        </w:tc>
        <w:tc>
          <w:tcPr>
            <w:tcW w:w="2595" w:type="dxa"/>
            <w:vMerge/>
            <w:hideMark/>
          </w:tcPr>
          <w:p w14:paraId="0D686FED" w14:textId="77777777" w:rsidR="00DE75A8" w:rsidRPr="00DE75A8" w:rsidRDefault="00DE75A8">
            <w:pPr>
              <w:rPr>
                <w:rFonts w:cstheme="minorHAnsi"/>
              </w:rPr>
            </w:pPr>
          </w:p>
        </w:tc>
        <w:tc>
          <w:tcPr>
            <w:tcW w:w="1999" w:type="dxa"/>
            <w:noWrap/>
            <w:hideMark/>
          </w:tcPr>
          <w:p w14:paraId="7A9A92AA" w14:textId="77777777" w:rsidR="00DE75A8" w:rsidRPr="00DE75A8" w:rsidRDefault="00DE75A8">
            <w:pPr>
              <w:rPr>
                <w:rFonts w:cstheme="minorHAnsi"/>
              </w:rPr>
            </w:pPr>
            <w:r w:rsidRPr="00DE75A8">
              <w:rPr>
                <w:rFonts w:cstheme="minorHAnsi"/>
              </w:rPr>
              <w:t>White-crowned Sparrow</w:t>
            </w:r>
          </w:p>
        </w:tc>
        <w:tc>
          <w:tcPr>
            <w:tcW w:w="2043" w:type="dxa"/>
            <w:noWrap/>
            <w:hideMark/>
          </w:tcPr>
          <w:p w14:paraId="16F96D1C" w14:textId="77777777" w:rsidR="00DE75A8" w:rsidRPr="00DE75A8" w:rsidRDefault="00DE75A8">
            <w:pPr>
              <w:rPr>
                <w:rFonts w:cstheme="minorHAnsi"/>
              </w:rPr>
            </w:pPr>
            <w:proofErr w:type="spellStart"/>
            <w:r w:rsidRPr="00DE75A8">
              <w:rPr>
                <w:rFonts w:cstheme="minorHAnsi"/>
              </w:rPr>
              <w:t>Zonotrichia</w:t>
            </w:r>
            <w:proofErr w:type="spellEnd"/>
            <w:r w:rsidRPr="00DE75A8">
              <w:rPr>
                <w:rFonts w:cstheme="minorHAnsi"/>
              </w:rPr>
              <w:t xml:space="preserve"> </w:t>
            </w:r>
            <w:proofErr w:type="spellStart"/>
            <w:r w:rsidRPr="00DE75A8">
              <w:rPr>
                <w:rFonts w:cstheme="minorHAnsi"/>
              </w:rPr>
              <w:t>leucophrys</w:t>
            </w:r>
            <w:proofErr w:type="spellEnd"/>
          </w:p>
        </w:tc>
        <w:tc>
          <w:tcPr>
            <w:tcW w:w="630" w:type="dxa"/>
            <w:noWrap/>
            <w:hideMark/>
          </w:tcPr>
          <w:p w14:paraId="79DB8DA1" w14:textId="77777777" w:rsidR="00DE75A8" w:rsidRPr="00DE75A8" w:rsidRDefault="00DE75A8">
            <w:pPr>
              <w:rPr>
                <w:rFonts w:cstheme="minorHAnsi"/>
              </w:rPr>
            </w:pPr>
            <w:r w:rsidRPr="00DE75A8">
              <w:rPr>
                <w:rFonts w:cstheme="minorHAnsi"/>
              </w:rPr>
              <w:t>Y</w:t>
            </w:r>
          </w:p>
        </w:tc>
        <w:tc>
          <w:tcPr>
            <w:tcW w:w="914" w:type="dxa"/>
            <w:noWrap/>
            <w:hideMark/>
          </w:tcPr>
          <w:p w14:paraId="76D55E1C" w14:textId="77777777" w:rsidR="00DE75A8" w:rsidRPr="00DE75A8" w:rsidRDefault="00DE75A8">
            <w:pPr>
              <w:rPr>
                <w:rFonts w:cstheme="minorHAnsi"/>
              </w:rPr>
            </w:pPr>
            <w:r w:rsidRPr="00DE75A8">
              <w:rPr>
                <w:rFonts w:cstheme="minorHAnsi"/>
              </w:rPr>
              <w:t>Y</w:t>
            </w:r>
          </w:p>
        </w:tc>
      </w:tr>
      <w:tr w:rsidR="00DE75A8" w:rsidRPr="00DE75A8" w14:paraId="4912AF17" w14:textId="77777777" w:rsidTr="00DE75A8">
        <w:trPr>
          <w:trHeight w:val="300"/>
        </w:trPr>
        <w:tc>
          <w:tcPr>
            <w:tcW w:w="1453" w:type="dxa"/>
            <w:vMerge/>
            <w:hideMark/>
          </w:tcPr>
          <w:p w14:paraId="70DECD36" w14:textId="77777777" w:rsidR="00DE75A8" w:rsidRPr="00DE75A8" w:rsidRDefault="00DE75A8">
            <w:pPr>
              <w:rPr>
                <w:rFonts w:cstheme="minorHAnsi"/>
              </w:rPr>
            </w:pPr>
          </w:p>
        </w:tc>
        <w:tc>
          <w:tcPr>
            <w:tcW w:w="2595" w:type="dxa"/>
            <w:vMerge/>
            <w:hideMark/>
          </w:tcPr>
          <w:p w14:paraId="2E7373C0" w14:textId="77777777" w:rsidR="00DE75A8" w:rsidRPr="00DE75A8" w:rsidRDefault="00DE75A8">
            <w:pPr>
              <w:rPr>
                <w:rFonts w:cstheme="minorHAnsi"/>
              </w:rPr>
            </w:pPr>
          </w:p>
        </w:tc>
        <w:tc>
          <w:tcPr>
            <w:tcW w:w="1999" w:type="dxa"/>
            <w:noWrap/>
            <w:hideMark/>
          </w:tcPr>
          <w:p w14:paraId="1E2C4C37" w14:textId="77777777" w:rsidR="00DE75A8" w:rsidRPr="00DE75A8" w:rsidRDefault="00DE75A8">
            <w:pPr>
              <w:rPr>
                <w:rFonts w:cstheme="minorHAnsi"/>
              </w:rPr>
            </w:pPr>
            <w:r w:rsidRPr="00DE75A8">
              <w:rPr>
                <w:rFonts w:cstheme="minorHAnsi"/>
              </w:rPr>
              <w:t>White-throated Sparrow</w:t>
            </w:r>
          </w:p>
        </w:tc>
        <w:tc>
          <w:tcPr>
            <w:tcW w:w="2043" w:type="dxa"/>
            <w:noWrap/>
            <w:hideMark/>
          </w:tcPr>
          <w:p w14:paraId="2474AE0D" w14:textId="77777777" w:rsidR="00DE75A8" w:rsidRPr="00DE75A8" w:rsidRDefault="00DE75A8">
            <w:pPr>
              <w:rPr>
                <w:rFonts w:cstheme="minorHAnsi"/>
              </w:rPr>
            </w:pPr>
            <w:proofErr w:type="spellStart"/>
            <w:r w:rsidRPr="00DE75A8">
              <w:rPr>
                <w:rFonts w:cstheme="minorHAnsi"/>
              </w:rPr>
              <w:t>Zonotrichia</w:t>
            </w:r>
            <w:proofErr w:type="spellEnd"/>
            <w:r w:rsidRPr="00DE75A8">
              <w:rPr>
                <w:rFonts w:cstheme="minorHAnsi"/>
              </w:rPr>
              <w:t xml:space="preserve"> </w:t>
            </w:r>
            <w:proofErr w:type="spellStart"/>
            <w:r w:rsidRPr="00DE75A8">
              <w:rPr>
                <w:rFonts w:cstheme="minorHAnsi"/>
              </w:rPr>
              <w:t>albicollis</w:t>
            </w:r>
            <w:proofErr w:type="spellEnd"/>
          </w:p>
        </w:tc>
        <w:tc>
          <w:tcPr>
            <w:tcW w:w="630" w:type="dxa"/>
            <w:noWrap/>
            <w:hideMark/>
          </w:tcPr>
          <w:p w14:paraId="2B45FAEC" w14:textId="77777777" w:rsidR="00DE75A8" w:rsidRPr="00DE75A8" w:rsidRDefault="00DE75A8">
            <w:pPr>
              <w:rPr>
                <w:rFonts w:cstheme="minorHAnsi"/>
              </w:rPr>
            </w:pPr>
            <w:r w:rsidRPr="00DE75A8">
              <w:rPr>
                <w:rFonts w:cstheme="minorHAnsi"/>
              </w:rPr>
              <w:t>Y</w:t>
            </w:r>
          </w:p>
        </w:tc>
        <w:tc>
          <w:tcPr>
            <w:tcW w:w="914" w:type="dxa"/>
            <w:noWrap/>
            <w:hideMark/>
          </w:tcPr>
          <w:p w14:paraId="36B7ED2D" w14:textId="77777777" w:rsidR="00DE75A8" w:rsidRPr="00DE75A8" w:rsidRDefault="00DE75A8">
            <w:pPr>
              <w:rPr>
                <w:rFonts w:cstheme="minorHAnsi"/>
              </w:rPr>
            </w:pPr>
            <w:r w:rsidRPr="00DE75A8">
              <w:rPr>
                <w:rFonts w:cstheme="minorHAnsi"/>
              </w:rPr>
              <w:t>Y</w:t>
            </w:r>
          </w:p>
        </w:tc>
      </w:tr>
      <w:tr w:rsidR="00DE75A8" w:rsidRPr="00DE75A8" w14:paraId="361073DE" w14:textId="77777777" w:rsidTr="00DE75A8">
        <w:trPr>
          <w:trHeight w:val="300"/>
        </w:trPr>
        <w:tc>
          <w:tcPr>
            <w:tcW w:w="1453" w:type="dxa"/>
            <w:vMerge/>
            <w:hideMark/>
          </w:tcPr>
          <w:p w14:paraId="6CD3D3BA" w14:textId="77777777" w:rsidR="00DE75A8" w:rsidRPr="00DE75A8" w:rsidRDefault="00DE75A8">
            <w:pPr>
              <w:rPr>
                <w:rFonts w:cstheme="minorHAnsi"/>
              </w:rPr>
            </w:pPr>
          </w:p>
        </w:tc>
        <w:tc>
          <w:tcPr>
            <w:tcW w:w="2595" w:type="dxa"/>
            <w:vMerge w:val="restart"/>
            <w:noWrap/>
            <w:hideMark/>
          </w:tcPr>
          <w:p w14:paraId="156E86A0" w14:textId="77777777" w:rsidR="00DE75A8" w:rsidRPr="00DE75A8" w:rsidRDefault="00DE75A8" w:rsidP="00DE75A8">
            <w:pPr>
              <w:rPr>
                <w:rFonts w:cstheme="minorHAnsi"/>
              </w:rPr>
            </w:pPr>
            <w:proofErr w:type="spellStart"/>
            <w:r w:rsidRPr="00DE75A8">
              <w:rPr>
                <w:rFonts w:cstheme="minorHAnsi"/>
              </w:rPr>
              <w:t>Regulidae</w:t>
            </w:r>
            <w:proofErr w:type="spellEnd"/>
            <w:r w:rsidRPr="00DE75A8">
              <w:rPr>
                <w:rFonts w:cstheme="minorHAnsi"/>
              </w:rPr>
              <w:t xml:space="preserve"> (Kinglets)</w:t>
            </w:r>
          </w:p>
        </w:tc>
        <w:tc>
          <w:tcPr>
            <w:tcW w:w="1999" w:type="dxa"/>
            <w:noWrap/>
            <w:hideMark/>
          </w:tcPr>
          <w:p w14:paraId="4C2F6BEF" w14:textId="77777777" w:rsidR="00DE75A8" w:rsidRPr="00DE75A8" w:rsidRDefault="00DE75A8">
            <w:pPr>
              <w:rPr>
                <w:rFonts w:cstheme="minorHAnsi"/>
              </w:rPr>
            </w:pPr>
            <w:r w:rsidRPr="00DE75A8">
              <w:rPr>
                <w:rFonts w:cstheme="minorHAnsi"/>
              </w:rPr>
              <w:t>Golden-crowned Kinglet</w:t>
            </w:r>
          </w:p>
        </w:tc>
        <w:tc>
          <w:tcPr>
            <w:tcW w:w="2043" w:type="dxa"/>
            <w:noWrap/>
            <w:hideMark/>
          </w:tcPr>
          <w:p w14:paraId="524C986C" w14:textId="77777777" w:rsidR="00DE75A8" w:rsidRPr="00DE75A8" w:rsidRDefault="00DE75A8">
            <w:pPr>
              <w:rPr>
                <w:rFonts w:cstheme="minorHAnsi"/>
              </w:rPr>
            </w:pPr>
            <w:r w:rsidRPr="00DE75A8">
              <w:rPr>
                <w:rFonts w:cstheme="minorHAnsi"/>
              </w:rPr>
              <w:t xml:space="preserve">Regulus </w:t>
            </w:r>
            <w:proofErr w:type="spellStart"/>
            <w:r w:rsidRPr="00DE75A8">
              <w:rPr>
                <w:rFonts w:cstheme="minorHAnsi"/>
              </w:rPr>
              <w:t>satrapa</w:t>
            </w:r>
            <w:proofErr w:type="spellEnd"/>
          </w:p>
        </w:tc>
        <w:tc>
          <w:tcPr>
            <w:tcW w:w="630" w:type="dxa"/>
            <w:noWrap/>
            <w:hideMark/>
          </w:tcPr>
          <w:p w14:paraId="5F8056F3" w14:textId="77777777" w:rsidR="00DE75A8" w:rsidRPr="00DE75A8" w:rsidRDefault="00DE75A8">
            <w:pPr>
              <w:rPr>
                <w:rFonts w:cstheme="minorHAnsi"/>
              </w:rPr>
            </w:pPr>
            <w:r w:rsidRPr="00DE75A8">
              <w:rPr>
                <w:rFonts w:cstheme="minorHAnsi"/>
              </w:rPr>
              <w:t>Y</w:t>
            </w:r>
          </w:p>
        </w:tc>
        <w:tc>
          <w:tcPr>
            <w:tcW w:w="914" w:type="dxa"/>
            <w:noWrap/>
            <w:hideMark/>
          </w:tcPr>
          <w:p w14:paraId="5994A1CF" w14:textId="77777777" w:rsidR="00DE75A8" w:rsidRPr="00DE75A8" w:rsidRDefault="00DE75A8">
            <w:pPr>
              <w:rPr>
                <w:rFonts w:cstheme="minorHAnsi"/>
              </w:rPr>
            </w:pPr>
            <w:r w:rsidRPr="00DE75A8">
              <w:rPr>
                <w:rFonts w:cstheme="minorHAnsi"/>
              </w:rPr>
              <w:t>Y</w:t>
            </w:r>
          </w:p>
        </w:tc>
      </w:tr>
      <w:tr w:rsidR="00DE75A8" w:rsidRPr="00DE75A8" w14:paraId="32279DD9" w14:textId="77777777" w:rsidTr="00DE75A8">
        <w:trPr>
          <w:trHeight w:val="300"/>
        </w:trPr>
        <w:tc>
          <w:tcPr>
            <w:tcW w:w="1453" w:type="dxa"/>
            <w:vMerge/>
            <w:hideMark/>
          </w:tcPr>
          <w:p w14:paraId="3039D42E" w14:textId="77777777" w:rsidR="00DE75A8" w:rsidRPr="00DE75A8" w:rsidRDefault="00DE75A8">
            <w:pPr>
              <w:rPr>
                <w:rFonts w:cstheme="minorHAnsi"/>
              </w:rPr>
            </w:pPr>
          </w:p>
        </w:tc>
        <w:tc>
          <w:tcPr>
            <w:tcW w:w="2595" w:type="dxa"/>
            <w:vMerge/>
            <w:hideMark/>
          </w:tcPr>
          <w:p w14:paraId="358DBBF5" w14:textId="77777777" w:rsidR="00DE75A8" w:rsidRPr="00DE75A8" w:rsidRDefault="00DE75A8">
            <w:pPr>
              <w:rPr>
                <w:rFonts w:cstheme="minorHAnsi"/>
              </w:rPr>
            </w:pPr>
          </w:p>
        </w:tc>
        <w:tc>
          <w:tcPr>
            <w:tcW w:w="1999" w:type="dxa"/>
            <w:noWrap/>
            <w:hideMark/>
          </w:tcPr>
          <w:p w14:paraId="19707847" w14:textId="77777777" w:rsidR="00DE75A8" w:rsidRPr="00DE75A8" w:rsidRDefault="00DE75A8">
            <w:pPr>
              <w:rPr>
                <w:rFonts w:cstheme="minorHAnsi"/>
              </w:rPr>
            </w:pPr>
            <w:r w:rsidRPr="00DE75A8">
              <w:rPr>
                <w:rFonts w:cstheme="minorHAnsi"/>
              </w:rPr>
              <w:t>Ruby-crowned Kinglet</w:t>
            </w:r>
          </w:p>
        </w:tc>
        <w:tc>
          <w:tcPr>
            <w:tcW w:w="2043" w:type="dxa"/>
            <w:noWrap/>
            <w:hideMark/>
          </w:tcPr>
          <w:p w14:paraId="0AC30035" w14:textId="77777777" w:rsidR="00DE75A8" w:rsidRPr="00DE75A8" w:rsidRDefault="00DE75A8">
            <w:pPr>
              <w:rPr>
                <w:rFonts w:cstheme="minorHAnsi"/>
              </w:rPr>
            </w:pPr>
            <w:proofErr w:type="spellStart"/>
            <w:r w:rsidRPr="00DE75A8">
              <w:rPr>
                <w:rFonts w:cstheme="minorHAnsi"/>
              </w:rPr>
              <w:t>Corthylio</w:t>
            </w:r>
            <w:proofErr w:type="spellEnd"/>
            <w:r w:rsidRPr="00DE75A8">
              <w:rPr>
                <w:rFonts w:cstheme="minorHAnsi"/>
              </w:rPr>
              <w:t xml:space="preserve"> calendula</w:t>
            </w:r>
          </w:p>
        </w:tc>
        <w:tc>
          <w:tcPr>
            <w:tcW w:w="630" w:type="dxa"/>
            <w:noWrap/>
            <w:hideMark/>
          </w:tcPr>
          <w:p w14:paraId="75EB9E82" w14:textId="77777777" w:rsidR="00DE75A8" w:rsidRPr="00DE75A8" w:rsidRDefault="00DE75A8">
            <w:pPr>
              <w:rPr>
                <w:rFonts w:cstheme="minorHAnsi"/>
              </w:rPr>
            </w:pPr>
            <w:r w:rsidRPr="00DE75A8">
              <w:rPr>
                <w:rFonts w:cstheme="minorHAnsi"/>
              </w:rPr>
              <w:t>Y</w:t>
            </w:r>
          </w:p>
        </w:tc>
        <w:tc>
          <w:tcPr>
            <w:tcW w:w="914" w:type="dxa"/>
            <w:noWrap/>
            <w:hideMark/>
          </w:tcPr>
          <w:p w14:paraId="6B2CD656" w14:textId="77777777" w:rsidR="00DE75A8" w:rsidRPr="00DE75A8" w:rsidRDefault="00DE75A8">
            <w:pPr>
              <w:rPr>
                <w:rFonts w:cstheme="minorHAnsi"/>
              </w:rPr>
            </w:pPr>
            <w:r w:rsidRPr="00DE75A8">
              <w:rPr>
                <w:rFonts w:cstheme="minorHAnsi"/>
              </w:rPr>
              <w:t>Y</w:t>
            </w:r>
          </w:p>
        </w:tc>
      </w:tr>
      <w:tr w:rsidR="00DE75A8" w:rsidRPr="00DE75A8" w14:paraId="1A8705E2" w14:textId="77777777" w:rsidTr="00DE75A8">
        <w:trPr>
          <w:trHeight w:val="300"/>
        </w:trPr>
        <w:tc>
          <w:tcPr>
            <w:tcW w:w="1453" w:type="dxa"/>
            <w:vMerge/>
            <w:hideMark/>
          </w:tcPr>
          <w:p w14:paraId="34DF6A5F" w14:textId="77777777" w:rsidR="00DE75A8" w:rsidRPr="00DE75A8" w:rsidRDefault="00DE75A8">
            <w:pPr>
              <w:rPr>
                <w:rFonts w:cstheme="minorHAnsi"/>
              </w:rPr>
            </w:pPr>
          </w:p>
        </w:tc>
        <w:tc>
          <w:tcPr>
            <w:tcW w:w="2595" w:type="dxa"/>
            <w:noWrap/>
            <w:hideMark/>
          </w:tcPr>
          <w:p w14:paraId="7A007E7F" w14:textId="77777777" w:rsidR="00DE75A8" w:rsidRPr="00DE75A8" w:rsidRDefault="00DE75A8" w:rsidP="00DE75A8">
            <w:pPr>
              <w:rPr>
                <w:rFonts w:cstheme="minorHAnsi"/>
              </w:rPr>
            </w:pPr>
            <w:proofErr w:type="spellStart"/>
            <w:r w:rsidRPr="00DE75A8">
              <w:rPr>
                <w:rFonts w:cstheme="minorHAnsi"/>
              </w:rPr>
              <w:t>Sittidae</w:t>
            </w:r>
            <w:proofErr w:type="spellEnd"/>
            <w:r w:rsidRPr="00DE75A8">
              <w:rPr>
                <w:rFonts w:cstheme="minorHAnsi"/>
              </w:rPr>
              <w:t xml:space="preserve"> (Nuthatches)</w:t>
            </w:r>
          </w:p>
        </w:tc>
        <w:tc>
          <w:tcPr>
            <w:tcW w:w="1999" w:type="dxa"/>
            <w:noWrap/>
            <w:hideMark/>
          </w:tcPr>
          <w:p w14:paraId="0001D2FD" w14:textId="77777777" w:rsidR="00DE75A8" w:rsidRPr="00DE75A8" w:rsidRDefault="00DE75A8">
            <w:pPr>
              <w:rPr>
                <w:rFonts w:cstheme="minorHAnsi"/>
              </w:rPr>
            </w:pPr>
            <w:r w:rsidRPr="00DE75A8">
              <w:rPr>
                <w:rFonts w:cstheme="minorHAnsi"/>
              </w:rPr>
              <w:t>Red-breasted Nuthatch</w:t>
            </w:r>
          </w:p>
        </w:tc>
        <w:tc>
          <w:tcPr>
            <w:tcW w:w="2043" w:type="dxa"/>
            <w:noWrap/>
            <w:hideMark/>
          </w:tcPr>
          <w:p w14:paraId="6107E955" w14:textId="77777777" w:rsidR="00DE75A8" w:rsidRPr="00DE75A8" w:rsidRDefault="00DE75A8">
            <w:pPr>
              <w:rPr>
                <w:rFonts w:cstheme="minorHAnsi"/>
              </w:rPr>
            </w:pPr>
            <w:proofErr w:type="spellStart"/>
            <w:r w:rsidRPr="00DE75A8">
              <w:rPr>
                <w:rFonts w:cstheme="minorHAnsi"/>
              </w:rPr>
              <w:t>Sitta</w:t>
            </w:r>
            <w:proofErr w:type="spellEnd"/>
            <w:r w:rsidRPr="00DE75A8">
              <w:rPr>
                <w:rFonts w:cstheme="minorHAnsi"/>
              </w:rPr>
              <w:t xml:space="preserve"> canadensis</w:t>
            </w:r>
          </w:p>
        </w:tc>
        <w:tc>
          <w:tcPr>
            <w:tcW w:w="630" w:type="dxa"/>
            <w:noWrap/>
            <w:hideMark/>
          </w:tcPr>
          <w:p w14:paraId="078F4F48" w14:textId="77777777" w:rsidR="00DE75A8" w:rsidRPr="00DE75A8" w:rsidRDefault="00DE75A8">
            <w:pPr>
              <w:rPr>
                <w:rFonts w:cstheme="minorHAnsi"/>
              </w:rPr>
            </w:pPr>
            <w:r w:rsidRPr="00DE75A8">
              <w:rPr>
                <w:rFonts w:cstheme="minorHAnsi"/>
              </w:rPr>
              <w:t>Y</w:t>
            </w:r>
          </w:p>
        </w:tc>
        <w:tc>
          <w:tcPr>
            <w:tcW w:w="914" w:type="dxa"/>
            <w:noWrap/>
            <w:hideMark/>
          </w:tcPr>
          <w:p w14:paraId="1FE11FA0" w14:textId="77777777" w:rsidR="00DE75A8" w:rsidRPr="00DE75A8" w:rsidRDefault="00DE75A8">
            <w:pPr>
              <w:rPr>
                <w:rFonts w:cstheme="minorHAnsi"/>
              </w:rPr>
            </w:pPr>
            <w:r w:rsidRPr="00DE75A8">
              <w:rPr>
                <w:rFonts w:cstheme="minorHAnsi"/>
              </w:rPr>
              <w:t>Y</w:t>
            </w:r>
          </w:p>
        </w:tc>
      </w:tr>
      <w:tr w:rsidR="00DE75A8" w:rsidRPr="00DE75A8" w14:paraId="55EBB03D" w14:textId="77777777" w:rsidTr="00DE75A8">
        <w:trPr>
          <w:trHeight w:val="300"/>
        </w:trPr>
        <w:tc>
          <w:tcPr>
            <w:tcW w:w="1453" w:type="dxa"/>
            <w:vMerge/>
            <w:hideMark/>
          </w:tcPr>
          <w:p w14:paraId="48F970E3" w14:textId="77777777" w:rsidR="00DE75A8" w:rsidRPr="00DE75A8" w:rsidRDefault="00DE75A8">
            <w:pPr>
              <w:rPr>
                <w:rFonts w:cstheme="minorHAnsi"/>
              </w:rPr>
            </w:pPr>
          </w:p>
        </w:tc>
        <w:tc>
          <w:tcPr>
            <w:tcW w:w="2595" w:type="dxa"/>
            <w:noWrap/>
            <w:hideMark/>
          </w:tcPr>
          <w:p w14:paraId="246CA0BD" w14:textId="77777777" w:rsidR="00DE75A8" w:rsidRPr="00DE75A8" w:rsidRDefault="00DE75A8" w:rsidP="00DE75A8">
            <w:pPr>
              <w:rPr>
                <w:rFonts w:cstheme="minorHAnsi"/>
              </w:rPr>
            </w:pPr>
            <w:r w:rsidRPr="00DE75A8">
              <w:rPr>
                <w:rFonts w:cstheme="minorHAnsi"/>
              </w:rPr>
              <w:t>Sturnidae (Starlings)</w:t>
            </w:r>
          </w:p>
        </w:tc>
        <w:tc>
          <w:tcPr>
            <w:tcW w:w="1999" w:type="dxa"/>
            <w:noWrap/>
            <w:hideMark/>
          </w:tcPr>
          <w:p w14:paraId="765F3831" w14:textId="77777777" w:rsidR="00DE75A8" w:rsidRPr="00DE75A8" w:rsidRDefault="00DE75A8">
            <w:pPr>
              <w:rPr>
                <w:rFonts w:cstheme="minorHAnsi"/>
              </w:rPr>
            </w:pPr>
            <w:r w:rsidRPr="00DE75A8">
              <w:rPr>
                <w:rFonts w:cstheme="minorHAnsi"/>
              </w:rPr>
              <w:t>European Starling</w:t>
            </w:r>
          </w:p>
        </w:tc>
        <w:tc>
          <w:tcPr>
            <w:tcW w:w="2043" w:type="dxa"/>
            <w:noWrap/>
            <w:hideMark/>
          </w:tcPr>
          <w:p w14:paraId="3DFB9F38" w14:textId="77777777" w:rsidR="00DE75A8" w:rsidRPr="00DE75A8" w:rsidRDefault="00DE75A8">
            <w:pPr>
              <w:rPr>
                <w:rFonts w:cstheme="minorHAnsi"/>
              </w:rPr>
            </w:pPr>
            <w:r w:rsidRPr="00DE75A8">
              <w:rPr>
                <w:rFonts w:cstheme="minorHAnsi"/>
              </w:rPr>
              <w:t>Sturnus vulgaris</w:t>
            </w:r>
          </w:p>
        </w:tc>
        <w:tc>
          <w:tcPr>
            <w:tcW w:w="630" w:type="dxa"/>
            <w:noWrap/>
            <w:hideMark/>
          </w:tcPr>
          <w:p w14:paraId="79180513" w14:textId="77777777" w:rsidR="00DE75A8" w:rsidRPr="00DE75A8" w:rsidRDefault="00DE75A8">
            <w:pPr>
              <w:rPr>
                <w:rFonts w:cstheme="minorHAnsi"/>
              </w:rPr>
            </w:pPr>
            <w:r w:rsidRPr="00DE75A8">
              <w:rPr>
                <w:rFonts w:cstheme="minorHAnsi"/>
              </w:rPr>
              <w:t>Y</w:t>
            </w:r>
          </w:p>
        </w:tc>
        <w:tc>
          <w:tcPr>
            <w:tcW w:w="914" w:type="dxa"/>
            <w:noWrap/>
            <w:hideMark/>
          </w:tcPr>
          <w:p w14:paraId="2987B306" w14:textId="77777777" w:rsidR="00DE75A8" w:rsidRPr="00DE75A8" w:rsidRDefault="00DE75A8">
            <w:pPr>
              <w:rPr>
                <w:rFonts w:cstheme="minorHAnsi"/>
              </w:rPr>
            </w:pPr>
            <w:r w:rsidRPr="00DE75A8">
              <w:rPr>
                <w:rFonts w:cstheme="minorHAnsi"/>
              </w:rPr>
              <w:t>N</w:t>
            </w:r>
          </w:p>
        </w:tc>
      </w:tr>
      <w:tr w:rsidR="00DE75A8" w:rsidRPr="00DE75A8" w14:paraId="5594B331" w14:textId="77777777" w:rsidTr="00DE75A8">
        <w:trPr>
          <w:trHeight w:val="300"/>
        </w:trPr>
        <w:tc>
          <w:tcPr>
            <w:tcW w:w="1453" w:type="dxa"/>
            <w:vMerge/>
            <w:hideMark/>
          </w:tcPr>
          <w:p w14:paraId="4DD503CE" w14:textId="77777777" w:rsidR="00DE75A8" w:rsidRPr="00DE75A8" w:rsidRDefault="00DE75A8">
            <w:pPr>
              <w:rPr>
                <w:rFonts w:cstheme="minorHAnsi"/>
              </w:rPr>
            </w:pPr>
          </w:p>
        </w:tc>
        <w:tc>
          <w:tcPr>
            <w:tcW w:w="2595" w:type="dxa"/>
            <w:vMerge w:val="restart"/>
            <w:noWrap/>
            <w:hideMark/>
          </w:tcPr>
          <w:p w14:paraId="7FFFC209" w14:textId="77777777" w:rsidR="00DE75A8" w:rsidRPr="00DE75A8" w:rsidRDefault="00DE75A8" w:rsidP="00DE75A8">
            <w:pPr>
              <w:rPr>
                <w:rFonts w:cstheme="minorHAnsi"/>
              </w:rPr>
            </w:pPr>
            <w:r w:rsidRPr="00DE75A8">
              <w:rPr>
                <w:rFonts w:cstheme="minorHAnsi"/>
              </w:rPr>
              <w:t>Troglodytidae (Wrens)</w:t>
            </w:r>
          </w:p>
        </w:tc>
        <w:tc>
          <w:tcPr>
            <w:tcW w:w="1999" w:type="dxa"/>
            <w:noWrap/>
            <w:hideMark/>
          </w:tcPr>
          <w:p w14:paraId="11C3C90F" w14:textId="77777777" w:rsidR="00DE75A8" w:rsidRPr="00DE75A8" w:rsidRDefault="00DE75A8">
            <w:pPr>
              <w:rPr>
                <w:rFonts w:cstheme="minorHAnsi"/>
              </w:rPr>
            </w:pPr>
            <w:r w:rsidRPr="00DE75A8">
              <w:rPr>
                <w:rFonts w:cstheme="minorHAnsi"/>
              </w:rPr>
              <w:t>Pacific Wren</w:t>
            </w:r>
          </w:p>
        </w:tc>
        <w:tc>
          <w:tcPr>
            <w:tcW w:w="2043" w:type="dxa"/>
            <w:noWrap/>
            <w:hideMark/>
          </w:tcPr>
          <w:p w14:paraId="1F050C9C" w14:textId="77777777" w:rsidR="00DE75A8" w:rsidRPr="00DE75A8" w:rsidRDefault="00DE75A8">
            <w:pPr>
              <w:rPr>
                <w:rFonts w:cstheme="minorHAnsi"/>
              </w:rPr>
            </w:pPr>
            <w:r w:rsidRPr="00DE75A8">
              <w:rPr>
                <w:rFonts w:cstheme="minorHAnsi"/>
              </w:rPr>
              <w:t xml:space="preserve">Troglodytes </w:t>
            </w:r>
            <w:proofErr w:type="spellStart"/>
            <w:r w:rsidRPr="00DE75A8">
              <w:rPr>
                <w:rFonts w:cstheme="minorHAnsi"/>
              </w:rPr>
              <w:t>pacificus</w:t>
            </w:r>
            <w:proofErr w:type="spellEnd"/>
          </w:p>
        </w:tc>
        <w:tc>
          <w:tcPr>
            <w:tcW w:w="630" w:type="dxa"/>
            <w:noWrap/>
            <w:hideMark/>
          </w:tcPr>
          <w:p w14:paraId="1FC16D14" w14:textId="77777777" w:rsidR="00DE75A8" w:rsidRPr="00DE75A8" w:rsidRDefault="00DE75A8">
            <w:pPr>
              <w:rPr>
                <w:rFonts w:cstheme="minorHAnsi"/>
              </w:rPr>
            </w:pPr>
            <w:r w:rsidRPr="00DE75A8">
              <w:rPr>
                <w:rFonts w:cstheme="minorHAnsi"/>
              </w:rPr>
              <w:t>Y</w:t>
            </w:r>
          </w:p>
        </w:tc>
        <w:tc>
          <w:tcPr>
            <w:tcW w:w="914" w:type="dxa"/>
            <w:noWrap/>
            <w:hideMark/>
          </w:tcPr>
          <w:p w14:paraId="5A8258C7" w14:textId="77777777" w:rsidR="00DE75A8" w:rsidRPr="00DE75A8" w:rsidRDefault="00DE75A8">
            <w:pPr>
              <w:rPr>
                <w:rFonts w:cstheme="minorHAnsi"/>
              </w:rPr>
            </w:pPr>
            <w:r w:rsidRPr="00DE75A8">
              <w:rPr>
                <w:rFonts w:cstheme="minorHAnsi"/>
              </w:rPr>
              <w:t>Y</w:t>
            </w:r>
          </w:p>
        </w:tc>
      </w:tr>
      <w:tr w:rsidR="00DE75A8" w:rsidRPr="00DE75A8" w14:paraId="336337F1" w14:textId="77777777" w:rsidTr="00DE75A8">
        <w:trPr>
          <w:trHeight w:val="300"/>
        </w:trPr>
        <w:tc>
          <w:tcPr>
            <w:tcW w:w="1453" w:type="dxa"/>
            <w:vMerge/>
            <w:hideMark/>
          </w:tcPr>
          <w:p w14:paraId="44AB4407" w14:textId="77777777" w:rsidR="00DE75A8" w:rsidRPr="00DE75A8" w:rsidRDefault="00DE75A8">
            <w:pPr>
              <w:rPr>
                <w:rFonts w:cstheme="minorHAnsi"/>
              </w:rPr>
            </w:pPr>
          </w:p>
        </w:tc>
        <w:tc>
          <w:tcPr>
            <w:tcW w:w="2595" w:type="dxa"/>
            <w:vMerge/>
            <w:hideMark/>
          </w:tcPr>
          <w:p w14:paraId="795DA997" w14:textId="77777777" w:rsidR="00DE75A8" w:rsidRPr="00DE75A8" w:rsidRDefault="00DE75A8">
            <w:pPr>
              <w:rPr>
                <w:rFonts w:cstheme="minorHAnsi"/>
              </w:rPr>
            </w:pPr>
          </w:p>
        </w:tc>
        <w:tc>
          <w:tcPr>
            <w:tcW w:w="1999" w:type="dxa"/>
            <w:noWrap/>
            <w:hideMark/>
          </w:tcPr>
          <w:p w14:paraId="193FF906" w14:textId="77777777" w:rsidR="00DE75A8" w:rsidRPr="00DE75A8" w:rsidRDefault="00DE75A8">
            <w:pPr>
              <w:rPr>
                <w:rFonts w:cstheme="minorHAnsi"/>
              </w:rPr>
            </w:pPr>
            <w:r w:rsidRPr="00DE75A8">
              <w:rPr>
                <w:rFonts w:cstheme="minorHAnsi"/>
              </w:rPr>
              <w:t>Marsh Wren</w:t>
            </w:r>
          </w:p>
        </w:tc>
        <w:tc>
          <w:tcPr>
            <w:tcW w:w="2043" w:type="dxa"/>
            <w:noWrap/>
            <w:hideMark/>
          </w:tcPr>
          <w:p w14:paraId="464115B3" w14:textId="77777777" w:rsidR="00DE75A8" w:rsidRPr="00DE75A8" w:rsidRDefault="00DE75A8">
            <w:pPr>
              <w:rPr>
                <w:rFonts w:cstheme="minorHAnsi"/>
              </w:rPr>
            </w:pPr>
            <w:proofErr w:type="spellStart"/>
            <w:r w:rsidRPr="00DE75A8">
              <w:rPr>
                <w:rFonts w:cstheme="minorHAnsi"/>
              </w:rPr>
              <w:t>Cistothorus</w:t>
            </w:r>
            <w:proofErr w:type="spellEnd"/>
            <w:r w:rsidRPr="00DE75A8">
              <w:rPr>
                <w:rFonts w:cstheme="minorHAnsi"/>
              </w:rPr>
              <w:t xml:space="preserve"> palustris</w:t>
            </w:r>
          </w:p>
        </w:tc>
        <w:tc>
          <w:tcPr>
            <w:tcW w:w="630" w:type="dxa"/>
            <w:noWrap/>
            <w:hideMark/>
          </w:tcPr>
          <w:p w14:paraId="49EA488C" w14:textId="77777777" w:rsidR="00DE75A8" w:rsidRPr="00DE75A8" w:rsidRDefault="00DE75A8">
            <w:pPr>
              <w:rPr>
                <w:rFonts w:cstheme="minorHAnsi"/>
              </w:rPr>
            </w:pPr>
            <w:r w:rsidRPr="00DE75A8">
              <w:rPr>
                <w:rFonts w:cstheme="minorHAnsi"/>
              </w:rPr>
              <w:t>N</w:t>
            </w:r>
          </w:p>
        </w:tc>
        <w:tc>
          <w:tcPr>
            <w:tcW w:w="914" w:type="dxa"/>
            <w:noWrap/>
            <w:hideMark/>
          </w:tcPr>
          <w:p w14:paraId="3BEDF881" w14:textId="77777777" w:rsidR="00DE75A8" w:rsidRPr="00DE75A8" w:rsidRDefault="00DE75A8">
            <w:pPr>
              <w:rPr>
                <w:rFonts w:cstheme="minorHAnsi"/>
              </w:rPr>
            </w:pPr>
            <w:r w:rsidRPr="00DE75A8">
              <w:rPr>
                <w:rFonts w:cstheme="minorHAnsi"/>
              </w:rPr>
              <w:t>Y</w:t>
            </w:r>
          </w:p>
        </w:tc>
      </w:tr>
      <w:tr w:rsidR="00DE75A8" w:rsidRPr="00DE75A8" w14:paraId="18157B20" w14:textId="77777777" w:rsidTr="00DE75A8">
        <w:trPr>
          <w:trHeight w:val="300"/>
        </w:trPr>
        <w:tc>
          <w:tcPr>
            <w:tcW w:w="1453" w:type="dxa"/>
            <w:vMerge/>
            <w:hideMark/>
          </w:tcPr>
          <w:p w14:paraId="0065F28B" w14:textId="77777777" w:rsidR="00DE75A8" w:rsidRPr="00DE75A8" w:rsidRDefault="00DE75A8">
            <w:pPr>
              <w:rPr>
                <w:rFonts w:cstheme="minorHAnsi"/>
              </w:rPr>
            </w:pPr>
          </w:p>
        </w:tc>
        <w:tc>
          <w:tcPr>
            <w:tcW w:w="2595" w:type="dxa"/>
            <w:vMerge w:val="restart"/>
            <w:noWrap/>
            <w:hideMark/>
          </w:tcPr>
          <w:p w14:paraId="621677BD" w14:textId="77777777" w:rsidR="00DE75A8" w:rsidRPr="00DE75A8" w:rsidRDefault="00DE75A8" w:rsidP="00DE75A8">
            <w:pPr>
              <w:rPr>
                <w:rFonts w:cstheme="minorHAnsi"/>
              </w:rPr>
            </w:pPr>
            <w:r w:rsidRPr="00DE75A8">
              <w:rPr>
                <w:rFonts w:cstheme="minorHAnsi"/>
              </w:rPr>
              <w:t>Turdidae (Thrushes and Allies)</w:t>
            </w:r>
          </w:p>
        </w:tc>
        <w:tc>
          <w:tcPr>
            <w:tcW w:w="1999" w:type="dxa"/>
            <w:noWrap/>
            <w:hideMark/>
          </w:tcPr>
          <w:p w14:paraId="12FC852D" w14:textId="77777777" w:rsidR="00DE75A8" w:rsidRPr="00DE75A8" w:rsidRDefault="00DE75A8">
            <w:pPr>
              <w:rPr>
                <w:rFonts w:cstheme="minorHAnsi"/>
              </w:rPr>
            </w:pPr>
            <w:r w:rsidRPr="00DE75A8">
              <w:rPr>
                <w:rFonts w:cstheme="minorHAnsi"/>
              </w:rPr>
              <w:t>American Robin</w:t>
            </w:r>
          </w:p>
        </w:tc>
        <w:tc>
          <w:tcPr>
            <w:tcW w:w="2043" w:type="dxa"/>
            <w:noWrap/>
            <w:hideMark/>
          </w:tcPr>
          <w:p w14:paraId="7C8DC657" w14:textId="77777777" w:rsidR="00DE75A8" w:rsidRPr="00DE75A8" w:rsidRDefault="00DE75A8">
            <w:pPr>
              <w:rPr>
                <w:rFonts w:cstheme="minorHAnsi"/>
              </w:rPr>
            </w:pPr>
            <w:r w:rsidRPr="00DE75A8">
              <w:rPr>
                <w:rFonts w:cstheme="minorHAnsi"/>
              </w:rPr>
              <w:t xml:space="preserve">Turdus </w:t>
            </w:r>
            <w:proofErr w:type="spellStart"/>
            <w:r w:rsidRPr="00DE75A8">
              <w:rPr>
                <w:rFonts w:cstheme="minorHAnsi"/>
              </w:rPr>
              <w:t>migratorius</w:t>
            </w:r>
            <w:proofErr w:type="spellEnd"/>
          </w:p>
        </w:tc>
        <w:tc>
          <w:tcPr>
            <w:tcW w:w="630" w:type="dxa"/>
            <w:noWrap/>
            <w:hideMark/>
          </w:tcPr>
          <w:p w14:paraId="65FF043E" w14:textId="77777777" w:rsidR="00DE75A8" w:rsidRPr="00DE75A8" w:rsidRDefault="00DE75A8">
            <w:pPr>
              <w:rPr>
                <w:rFonts w:cstheme="minorHAnsi"/>
              </w:rPr>
            </w:pPr>
            <w:r w:rsidRPr="00DE75A8">
              <w:rPr>
                <w:rFonts w:cstheme="minorHAnsi"/>
              </w:rPr>
              <w:t>Y</w:t>
            </w:r>
          </w:p>
        </w:tc>
        <w:tc>
          <w:tcPr>
            <w:tcW w:w="914" w:type="dxa"/>
            <w:noWrap/>
            <w:hideMark/>
          </w:tcPr>
          <w:p w14:paraId="0352BC7B" w14:textId="77777777" w:rsidR="00DE75A8" w:rsidRPr="00DE75A8" w:rsidRDefault="00DE75A8">
            <w:pPr>
              <w:rPr>
                <w:rFonts w:cstheme="minorHAnsi"/>
              </w:rPr>
            </w:pPr>
            <w:r w:rsidRPr="00DE75A8">
              <w:rPr>
                <w:rFonts w:cstheme="minorHAnsi"/>
              </w:rPr>
              <w:t>Y</w:t>
            </w:r>
          </w:p>
        </w:tc>
      </w:tr>
      <w:tr w:rsidR="00DE75A8" w:rsidRPr="00DE75A8" w14:paraId="25DD6E0B" w14:textId="77777777" w:rsidTr="00DE75A8">
        <w:trPr>
          <w:trHeight w:val="300"/>
        </w:trPr>
        <w:tc>
          <w:tcPr>
            <w:tcW w:w="1453" w:type="dxa"/>
            <w:vMerge/>
            <w:hideMark/>
          </w:tcPr>
          <w:p w14:paraId="0B213633" w14:textId="77777777" w:rsidR="00DE75A8" w:rsidRPr="00DE75A8" w:rsidRDefault="00DE75A8">
            <w:pPr>
              <w:rPr>
                <w:rFonts w:cstheme="minorHAnsi"/>
              </w:rPr>
            </w:pPr>
          </w:p>
        </w:tc>
        <w:tc>
          <w:tcPr>
            <w:tcW w:w="2595" w:type="dxa"/>
            <w:vMerge/>
            <w:hideMark/>
          </w:tcPr>
          <w:p w14:paraId="1428F628" w14:textId="77777777" w:rsidR="00DE75A8" w:rsidRPr="00DE75A8" w:rsidRDefault="00DE75A8">
            <w:pPr>
              <w:rPr>
                <w:rFonts w:cstheme="minorHAnsi"/>
              </w:rPr>
            </w:pPr>
          </w:p>
        </w:tc>
        <w:tc>
          <w:tcPr>
            <w:tcW w:w="1999" w:type="dxa"/>
            <w:noWrap/>
            <w:hideMark/>
          </w:tcPr>
          <w:p w14:paraId="027815C8" w14:textId="77777777" w:rsidR="00DE75A8" w:rsidRPr="00DE75A8" w:rsidRDefault="00DE75A8">
            <w:pPr>
              <w:rPr>
                <w:rFonts w:cstheme="minorHAnsi"/>
              </w:rPr>
            </w:pPr>
            <w:r w:rsidRPr="00DE75A8">
              <w:rPr>
                <w:rFonts w:cstheme="minorHAnsi"/>
              </w:rPr>
              <w:t>Hermit Thrush</w:t>
            </w:r>
          </w:p>
        </w:tc>
        <w:tc>
          <w:tcPr>
            <w:tcW w:w="2043" w:type="dxa"/>
            <w:noWrap/>
            <w:hideMark/>
          </w:tcPr>
          <w:p w14:paraId="53E84470" w14:textId="77777777" w:rsidR="00DE75A8" w:rsidRPr="00DE75A8" w:rsidRDefault="00DE75A8">
            <w:pPr>
              <w:rPr>
                <w:rFonts w:cstheme="minorHAnsi"/>
              </w:rPr>
            </w:pPr>
            <w:proofErr w:type="spellStart"/>
            <w:r w:rsidRPr="00DE75A8">
              <w:rPr>
                <w:rFonts w:cstheme="minorHAnsi"/>
              </w:rPr>
              <w:t>Catharus</w:t>
            </w:r>
            <w:proofErr w:type="spellEnd"/>
            <w:r w:rsidRPr="00DE75A8">
              <w:rPr>
                <w:rFonts w:cstheme="minorHAnsi"/>
              </w:rPr>
              <w:t xml:space="preserve"> </w:t>
            </w:r>
            <w:proofErr w:type="spellStart"/>
            <w:r w:rsidRPr="00DE75A8">
              <w:rPr>
                <w:rFonts w:cstheme="minorHAnsi"/>
              </w:rPr>
              <w:t>guttatus</w:t>
            </w:r>
            <w:proofErr w:type="spellEnd"/>
          </w:p>
        </w:tc>
        <w:tc>
          <w:tcPr>
            <w:tcW w:w="630" w:type="dxa"/>
            <w:noWrap/>
            <w:hideMark/>
          </w:tcPr>
          <w:p w14:paraId="10967208" w14:textId="77777777" w:rsidR="00DE75A8" w:rsidRPr="00DE75A8" w:rsidRDefault="00DE75A8">
            <w:pPr>
              <w:rPr>
                <w:rFonts w:cstheme="minorHAnsi"/>
              </w:rPr>
            </w:pPr>
            <w:r w:rsidRPr="00DE75A8">
              <w:rPr>
                <w:rFonts w:cstheme="minorHAnsi"/>
              </w:rPr>
              <w:t>Y</w:t>
            </w:r>
          </w:p>
        </w:tc>
        <w:tc>
          <w:tcPr>
            <w:tcW w:w="914" w:type="dxa"/>
            <w:noWrap/>
            <w:hideMark/>
          </w:tcPr>
          <w:p w14:paraId="76A15241" w14:textId="77777777" w:rsidR="00DE75A8" w:rsidRPr="00DE75A8" w:rsidRDefault="00DE75A8">
            <w:pPr>
              <w:rPr>
                <w:rFonts w:cstheme="minorHAnsi"/>
              </w:rPr>
            </w:pPr>
            <w:r w:rsidRPr="00DE75A8">
              <w:rPr>
                <w:rFonts w:cstheme="minorHAnsi"/>
              </w:rPr>
              <w:t>N</w:t>
            </w:r>
          </w:p>
        </w:tc>
      </w:tr>
      <w:tr w:rsidR="00DE75A8" w:rsidRPr="00DE75A8" w14:paraId="518A3328" w14:textId="77777777" w:rsidTr="00DE75A8">
        <w:trPr>
          <w:trHeight w:val="300"/>
        </w:trPr>
        <w:tc>
          <w:tcPr>
            <w:tcW w:w="1453" w:type="dxa"/>
            <w:vMerge/>
            <w:hideMark/>
          </w:tcPr>
          <w:p w14:paraId="3AD35B29" w14:textId="77777777" w:rsidR="00DE75A8" w:rsidRPr="00DE75A8" w:rsidRDefault="00DE75A8">
            <w:pPr>
              <w:rPr>
                <w:rFonts w:cstheme="minorHAnsi"/>
              </w:rPr>
            </w:pPr>
          </w:p>
        </w:tc>
        <w:tc>
          <w:tcPr>
            <w:tcW w:w="2595" w:type="dxa"/>
            <w:vMerge/>
            <w:hideMark/>
          </w:tcPr>
          <w:p w14:paraId="595D1274" w14:textId="77777777" w:rsidR="00DE75A8" w:rsidRPr="00DE75A8" w:rsidRDefault="00DE75A8">
            <w:pPr>
              <w:rPr>
                <w:rFonts w:cstheme="minorHAnsi"/>
              </w:rPr>
            </w:pPr>
          </w:p>
        </w:tc>
        <w:tc>
          <w:tcPr>
            <w:tcW w:w="1999" w:type="dxa"/>
            <w:noWrap/>
            <w:hideMark/>
          </w:tcPr>
          <w:p w14:paraId="6299CED2" w14:textId="77777777" w:rsidR="00DE75A8" w:rsidRPr="00DE75A8" w:rsidRDefault="00DE75A8">
            <w:pPr>
              <w:rPr>
                <w:rFonts w:cstheme="minorHAnsi"/>
              </w:rPr>
            </w:pPr>
            <w:proofErr w:type="spellStart"/>
            <w:r w:rsidRPr="00DE75A8">
              <w:rPr>
                <w:rFonts w:cstheme="minorHAnsi"/>
              </w:rPr>
              <w:t>Swainson's</w:t>
            </w:r>
            <w:proofErr w:type="spellEnd"/>
            <w:r w:rsidRPr="00DE75A8">
              <w:rPr>
                <w:rFonts w:cstheme="minorHAnsi"/>
              </w:rPr>
              <w:t xml:space="preserve"> Thrush</w:t>
            </w:r>
          </w:p>
        </w:tc>
        <w:tc>
          <w:tcPr>
            <w:tcW w:w="2043" w:type="dxa"/>
            <w:noWrap/>
            <w:hideMark/>
          </w:tcPr>
          <w:p w14:paraId="41A03098" w14:textId="77777777" w:rsidR="00DE75A8" w:rsidRPr="00DE75A8" w:rsidRDefault="00DE75A8">
            <w:pPr>
              <w:rPr>
                <w:rFonts w:cstheme="minorHAnsi"/>
              </w:rPr>
            </w:pPr>
            <w:proofErr w:type="spellStart"/>
            <w:r w:rsidRPr="00DE75A8">
              <w:rPr>
                <w:rFonts w:cstheme="minorHAnsi"/>
              </w:rPr>
              <w:t>Catharus</w:t>
            </w:r>
            <w:proofErr w:type="spellEnd"/>
            <w:r w:rsidRPr="00DE75A8">
              <w:rPr>
                <w:rFonts w:cstheme="minorHAnsi"/>
              </w:rPr>
              <w:t xml:space="preserve"> </w:t>
            </w:r>
            <w:proofErr w:type="spellStart"/>
            <w:r w:rsidRPr="00DE75A8">
              <w:rPr>
                <w:rFonts w:cstheme="minorHAnsi"/>
              </w:rPr>
              <w:t>ustulatus</w:t>
            </w:r>
            <w:proofErr w:type="spellEnd"/>
          </w:p>
        </w:tc>
        <w:tc>
          <w:tcPr>
            <w:tcW w:w="630" w:type="dxa"/>
            <w:noWrap/>
            <w:hideMark/>
          </w:tcPr>
          <w:p w14:paraId="39751D0C" w14:textId="77777777" w:rsidR="00DE75A8" w:rsidRPr="00DE75A8" w:rsidRDefault="00DE75A8">
            <w:pPr>
              <w:rPr>
                <w:rFonts w:cstheme="minorHAnsi"/>
              </w:rPr>
            </w:pPr>
            <w:r w:rsidRPr="00DE75A8">
              <w:rPr>
                <w:rFonts w:cstheme="minorHAnsi"/>
              </w:rPr>
              <w:t>Y</w:t>
            </w:r>
          </w:p>
        </w:tc>
        <w:tc>
          <w:tcPr>
            <w:tcW w:w="914" w:type="dxa"/>
            <w:noWrap/>
            <w:hideMark/>
          </w:tcPr>
          <w:p w14:paraId="5CE8296D" w14:textId="77777777" w:rsidR="00DE75A8" w:rsidRPr="00DE75A8" w:rsidRDefault="00DE75A8">
            <w:pPr>
              <w:rPr>
                <w:rFonts w:cstheme="minorHAnsi"/>
              </w:rPr>
            </w:pPr>
            <w:r w:rsidRPr="00DE75A8">
              <w:rPr>
                <w:rFonts w:cstheme="minorHAnsi"/>
              </w:rPr>
              <w:t>Y</w:t>
            </w:r>
          </w:p>
        </w:tc>
      </w:tr>
      <w:tr w:rsidR="00DE75A8" w:rsidRPr="00DE75A8" w14:paraId="05AD5D12" w14:textId="77777777" w:rsidTr="00DE75A8">
        <w:trPr>
          <w:trHeight w:val="300"/>
        </w:trPr>
        <w:tc>
          <w:tcPr>
            <w:tcW w:w="1453" w:type="dxa"/>
            <w:vMerge/>
            <w:hideMark/>
          </w:tcPr>
          <w:p w14:paraId="3DD96956" w14:textId="77777777" w:rsidR="00DE75A8" w:rsidRPr="00DE75A8" w:rsidRDefault="00DE75A8">
            <w:pPr>
              <w:rPr>
                <w:rFonts w:cstheme="minorHAnsi"/>
              </w:rPr>
            </w:pPr>
          </w:p>
        </w:tc>
        <w:tc>
          <w:tcPr>
            <w:tcW w:w="2595" w:type="dxa"/>
            <w:vMerge/>
            <w:hideMark/>
          </w:tcPr>
          <w:p w14:paraId="58AADFFB" w14:textId="77777777" w:rsidR="00DE75A8" w:rsidRPr="00DE75A8" w:rsidRDefault="00DE75A8">
            <w:pPr>
              <w:rPr>
                <w:rFonts w:cstheme="minorHAnsi"/>
              </w:rPr>
            </w:pPr>
          </w:p>
        </w:tc>
        <w:tc>
          <w:tcPr>
            <w:tcW w:w="1999" w:type="dxa"/>
            <w:noWrap/>
            <w:hideMark/>
          </w:tcPr>
          <w:p w14:paraId="2E5F94EC" w14:textId="77777777" w:rsidR="00DE75A8" w:rsidRPr="00DE75A8" w:rsidRDefault="00DE75A8">
            <w:pPr>
              <w:rPr>
                <w:rFonts w:cstheme="minorHAnsi"/>
              </w:rPr>
            </w:pPr>
            <w:r w:rsidRPr="00DE75A8">
              <w:rPr>
                <w:rFonts w:cstheme="minorHAnsi"/>
              </w:rPr>
              <w:t>Townsend's Solitaire</w:t>
            </w:r>
          </w:p>
        </w:tc>
        <w:tc>
          <w:tcPr>
            <w:tcW w:w="2043" w:type="dxa"/>
            <w:noWrap/>
            <w:hideMark/>
          </w:tcPr>
          <w:p w14:paraId="23E0FB6D" w14:textId="77777777" w:rsidR="00DE75A8" w:rsidRPr="00DE75A8" w:rsidRDefault="00DE75A8">
            <w:pPr>
              <w:rPr>
                <w:rFonts w:cstheme="minorHAnsi"/>
              </w:rPr>
            </w:pPr>
            <w:proofErr w:type="spellStart"/>
            <w:r w:rsidRPr="00DE75A8">
              <w:rPr>
                <w:rFonts w:cstheme="minorHAnsi"/>
              </w:rPr>
              <w:t>Myadestes</w:t>
            </w:r>
            <w:proofErr w:type="spellEnd"/>
            <w:r w:rsidRPr="00DE75A8">
              <w:rPr>
                <w:rFonts w:cstheme="minorHAnsi"/>
              </w:rPr>
              <w:t xml:space="preserve"> </w:t>
            </w:r>
            <w:proofErr w:type="spellStart"/>
            <w:r w:rsidRPr="00DE75A8">
              <w:rPr>
                <w:rFonts w:cstheme="minorHAnsi"/>
              </w:rPr>
              <w:t>townsendi</w:t>
            </w:r>
            <w:proofErr w:type="spellEnd"/>
          </w:p>
        </w:tc>
        <w:tc>
          <w:tcPr>
            <w:tcW w:w="630" w:type="dxa"/>
            <w:noWrap/>
            <w:hideMark/>
          </w:tcPr>
          <w:p w14:paraId="091A4856" w14:textId="77777777" w:rsidR="00DE75A8" w:rsidRPr="00DE75A8" w:rsidRDefault="00DE75A8">
            <w:pPr>
              <w:rPr>
                <w:rFonts w:cstheme="minorHAnsi"/>
              </w:rPr>
            </w:pPr>
            <w:r w:rsidRPr="00DE75A8">
              <w:rPr>
                <w:rFonts w:cstheme="minorHAnsi"/>
              </w:rPr>
              <w:t>Y</w:t>
            </w:r>
          </w:p>
        </w:tc>
        <w:tc>
          <w:tcPr>
            <w:tcW w:w="914" w:type="dxa"/>
            <w:noWrap/>
            <w:hideMark/>
          </w:tcPr>
          <w:p w14:paraId="5055C683" w14:textId="77777777" w:rsidR="00DE75A8" w:rsidRPr="00DE75A8" w:rsidRDefault="00DE75A8">
            <w:pPr>
              <w:rPr>
                <w:rFonts w:cstheme="minorHAnsi"/>
              </w:rPr>
            </w:pPr>
            <w:r w:rsidRPr="00DE75A8">
              <w:rPr>
                <w:rFonts w:cstheme="minorHAnsi"/>
              </w:rPr>
              <w:t>Y</w:t>
            </w:r>
          </w:p>
        </w:tc>
      </w:tr>
      <w:tr w:rsidR="00DE75A8" w:rsidRPr="00DE75A8" w14:paraId="489B30FD" w14:textId="77777777" w:rsidTr="00DE75A8">
        <w:trPr>
          <w:trHeight w:val="300"/>
        </w:trPr>
        <w:tc>
          <w:tcPr>
            <w:tcW w:w="1453" w:type="dxa"/>
            <w:vMerge/>
            <w:hideMark/>
          </w:tcPr>
          <w:p w14:paraId="66D827F8" w14:textId="77777777" w:rsidR="00DE75A8" w:rsidRPr="00DE75A8" w:rsidRDefault="00DE75A8">
            <w:pPr>
              <w:rPr>
                <w:rFonts w:cstheme="minorHAnsi"/>
              </w:rPr>
            </w:pPr>
          </w:p>
        </w:tc>
        <w:tc>
          <w:tcPr>
            <w:tcW w:w="2595" w:type="dxa"/>
            <w:vMerge/>
            <w:hideMark/>
          </w:tcPr>
          <w:p w14:paraId="0D824A49" w14:textId="77777777" w:rsidR="00DE75A8" w:rsidRPr="00DE75A8" w:rsidRDefault="00DE75A8">
            <w:pPr>
              <w:rPr>
                <w:rFonts w:cstheme="minorHAnsi"/>
              </w:rPr>
            </w:pPr>
          </w:p>
        </w:tc>
        <w:tc>
          <w:tcPr>
            <w:tcW w:w="1999" w:type="dxa"/>
            <w:noWrap/>
            <w:hideMark/>
          </w:tcPr>
          <w:p w14:paraId="5A68894A" w14:textId="77777777" w:rsidR="00DE75A8" w:rsidRPr="00DE75A8" w:rsidRDefault="00DE75A8">
            <w:pPr>
              <w:rPr>
                <w:rFonts w:cstheme="minorHAnsi"/>
              </w:rPr>
            </w:pPr>
            <w:r w:rsidRPr="00DE75A8">
              <w:rPr>
                <w:rFonts w:cstheme="minorHAnsi"/>
              </w:rPr>
              <w:t>Varied Thrush</w:t>
            </w:r>
          </w:p>
        </w:tc>
        <w:tc>
          <w:tcPr>
            <w:tcW w:w="2043" w:type="dxa"/>
            <w:noWrap/>
            <w:hideMark/>
          </w:tcPr>
          <w:p w14:paraId="7767D39D" w14:textId="77777777" w:rsidR="00DE75A8" w:rsidRPr="00DE75A8" w:rsidRDefault="00DE75A8">
            <w:pPr>
              <w:rPr>
                <w:rFonts w:cstheme="minorHAnsi"/>
              </w:rPr>
            </w:pPr>
            <w:proofErr w:type="spellStart"/>
            <w:r w:rsidRPr="00DE75A8">
              <w:rPr>
                <w:rFonts w:cstheme="minorHAnsi"/>
              </w:rPr>
              <w:t>Ixoreus</w:t>
            </w:r>
            <w:proofErr w:type="spellEnd"/>
            <w:r w:rsidRPr="00DE75A8">
              <w:rPr>
                <w:rFonts w:cstheme="minorHAnsi"/>
              </w:rPr>
              <w:t xml:space="preserve"> </w:t>
            </w:r>
            <w:proofErr w:type="spellStart"/>
            <w:r w:rsidRPr="00DE75A8">
              <w:rPr>
                <w:rFonts w:cstheme="minorHAnsi"/>
              </w:rPr>
              <w:t>naevius</w:t>
            </w:r>
            <w:proofErr w:type="spellEnd"/>
          </w:p>
        </w:tc>
        <w:tc>
          <w:tcPr>
            <w:tcW w:w="630" w:type="dxa"/>
            <w:noWrap/>
            <w:hideMark/>
          </w:tcPr>
          <w:p w14:paraId="652E3847" w14:textId="77777777" w:rsidR="00DE75A8" w:rsidRPr="00DE75A8" w:rsidRDefault="00DE75A8">
            <w:pPr>
              <w:rPr>
                <w:rFonts w:cstheme="minorHAnsi"/>
              </w:rPr>
            </w:pPr>
            <w:r w:rsidRPr="00DE75A8">
              <w:rPr>
                <w:rFonts w:cstheme="minorHAnsi"/>
              </w:rPr>
              <w:t>Y</w:t>
            </w:r>
          </w:p>
        </w:tc>
        <w:tc>
          <w:tcPr>
            <w:tcW w:w="914" w:type="dxa"/>
            <w:noWrap/>
            <w:hideMark/>
          </w:tcPr>
          <w:p w14:paraId="3931DA94" w14:textId="77777777" w:rsidR="00DE75A8" w:rsidRPr="00DE75A8" w:rsidRDefault="00DE75A8">
            <w:pPr>
              <w:rPr>
                <w:rFonts w:cstheme="minorHAnsi"/>
              </w:rPr>
            </w:pPr>
            <w:r w:rsidRPr="00DE75A8">
              <w:rPr>
                <w:rFonts w:cstheme="minorHAnsi"/>
              </w:rPr>
              <w:t>Y</w:t>
            </w:r>
          </w:p>
        </w:tc>
      </w:tr>
      <w:tr w:rsidR="00DE75A8" w:rsidRPr="00DE75A8" w14:paraId="1DE80DF7" w14:textId="77777777" w:rsidTr="00DE75A8">
        <w:trPr>
          <w:trHeight w:val="300"/>
        </w:trPr>
        <w:tc>
          <w:tcPr>
            <w:tcW w:w="1453" w:type="dxa"/>
            <w:vMerge/>
            <w:hideMark/>
          </w:tcPr>
          <w:p w14:paraId="04B32FDB" w14:textId="77777777" w:rsidR="00DE75A8" w:rsidRPr="00DE75A8" w:rsidRDefault="00DE75A8">
            <w:pPr>
              <w:rPr>
                <w:rFonts w:cstheme="minorHAnsi"/>
              </w:rPr>
            </w:pPr>
          </w:p>
        </w:tc>
        <w:tc>
          <w:tcPr>
            <w:tcW w:w="2595" w:type="dxa"/>
            <w:vMerge w:val="restart"/>
            <w:noWrap/>
            <w:hideMark/>
          </w:tcPr>
          <w:p w14:paraId="693FA525" w14:textId="77777777" w:rsidR="00DE75A8" w:rsidRPr="00DE75A8" w:rsidRDefault="00DE75A8" w:rsidP="00DE75A8">
            <w:pPr>
              <w:rPr>
                <w:rFonts w:cstheme="minorHAnsi"/>
              </w:rPr>
            </w:pPr>
            <w:r w:rsidRPr="00DE75A8">
              <w:rPr>
                <w:rFonts w:cstheme="minorHAnsi"/>
              </w:rPr>
              <w:t>Tyrannidae (Tyrant Flycatchers)</w:t>
            </w:r>
          </w:p>
        </w:tc>
        <w:tc>
          <w:tcPr>
            <w:tcW w:w="1999" w:type="dxa"/>
            <w:noWrap/>
            <w:hideMark/>
          </w:tcPr>
          <w:p w14:paraId="49AF6C4F" w14:textId="77777777" w:rsidR="00DE75A8" w:rsidRPr="00DE75A8" w:rsidRDefault="00DE75A8">
            <w:pPr>
              <w:rPr>
                <w:rFonts w:cstheme="minorHAnsi"/>
              </w:rPr>
            </w:pPr>
            <w:r w:rsidRPr="00DE75A8">
              <w:rPr>
                <w:rFonts w:cstheme="minorHAnsi"/>
              </w:rPr>
              <w:t>Alder Flycatcher</w:t>
            </w:r>
          </w:p>
        </w:tc>
        <w:tc>
          <w:tcPr>
            <w:tcW w:w="2043" w:type="dxa"/>
            <w:noWrap/>
            <w:hideMark/>
          </w:tcPr>
          <w:p w14:paraId="69DAF3CE" w14:textId="77777777" w:rsidR="00DE75A8" w:rsidRPr="00DE75A8" w:rsidRDefault="00DE75A8">
            <w:pPr>
              <w:rPr>
                <w:rFonts w:cstheme="minorHAnsi"/>
              </w:rPr>
            </w:pPr>
            <w:r w:rsidRPr="00DE75A8">
              <w:rPr>
                <w:rFonts w:cstheme="minorHAnsi"/>
              </w:rPr>
              <w:t xml:space="preserve">Empidonax </w:t>
            </w:r>
            <w:proofErr w:type="spellStart"/>
            <w:r w:rsidRPr="00DE75A8">
              <w:rPr>
                <w:rFonts w:cstheme="minorHAnsi"/>
              </w:rPr>
              <w:t>alnorum</w:t>
            </w:r>
            <w:proofErr w:type="spellEnd"/>
          </w:p>
        </w:tc>
        <w:tc>
          <w:tcPr>
            <w:tcW w:w="630" w:type="dxa"/>
            <w:noWrap/>
            <w:hideMark/>
          </w:tcPr>
          <w:p w14:paraId="0FC80F43" w14:textId="77777777" w:rsidR="00DE75A8" w:rsidRPr="00DE75A8" w:rsidRDefault="00DE75A8">
            <w:pPr>
              <w:rPr>
                <w:rFonts w:cstheme="minorHAnsi"/>
              </w:rPr>
            </w:pPr>
            <w:r w:rsidRPr="00DE75A8">
              <w:rPr>
                <w:rFonts w:cstheme="minorHAnsi"/>
              </w:rPr>
              <w:t>Y</w:t>
            </w:r>
          </w:p>
        </w:tc>
        <w:tc>
          <w:tcPr>
            <w:tcW w:w="914" w:type="dxa"/>
            <w:noWrap/>
            <w:hideMark/>
          </w:tcPr>
          <w:p w14:paraId="08FE46A0" w14:textId="77777777" w:rsidR="00DE75A8" w:rsidRPr="00DE75A8" w:rsidRDefault="00DE75A8">
            <w:pPr>
              <w:rPr>
                <w:rFonts w:cstheme="minorHAnsi"/>
              </w:rPr>
            </w:pPr>
            <w:r w:rsidRPr="00DE75A8">
              <w:rPr>
                <w:rFonts w:cstheme="minorHAnsi"/>
              </w:rPr>
              <w:t>Y</w:t>
            </w:r>
          </w:p>
        </w:tc>
      </w:tr>
      <w:tr w:rsidR="00DE75A8" w:rsidRPr="00DE75A8" w14:paraId="085A070A" w14:textId="77777777" w:rsidTr="00DE75A8">
        <w:trPr>
          <w:trHeight w:val="300"/>
        </w:trPr>
        <w:tc>
          <w:tcPr>
            <w:tcW w:w="1453" w:type="dxa"/>
            <w:vMerge/>
            <w:hideMark/>
          </w:tcPr>
          <w:p w14:paraId="6A6C8C27" w14:textId="77777777" w:rsidR="00DE75A8" w:rsidRPr="00DE75A8" w:rsidRDefault="00DE75A8">
            <w:pPr>
              <w:rPr>
                <w:rFonts w:cstheme="minorHAnsi"/>
              </w:rPr>
            </w:pPr>
          </w:p>
        </w:tc>
        <w:tc>
          <w:tcPr>
            <w:tcW w:w="2595" w:type="dxa"/>
            <w:vMerge/>
            <w:hideMark/>
          </w:tcPr>
          <w:p w14:paraId="6149A2AF" w14:textId="77777777" w:rsidR="00DE75A8" w:rsidRPr="00DE75A8" w:rsidRDefault="00DE75A8">
            <w:pPr>
              <w:rPr>
                <w:rFonts w:cstheme="minorHAnsi"/>
              </w:rPr>
            </w:pPr>
          </w:p>
        </w:tc>
        <w:tc>
          <w:tcPr>
            <w:tcW w:w="1999" w:type="dxa"/>
            <w:noWrap/>
            <w:hideMark/>
          </w:tcPr>
          <w:p w14:paraId="60F310B4" w14:textId="77777777" w:rsidR="00DE75A8" w:rsidRPr="00DE75A8" w:rsidRDefault="00DE75A8">
            <w:pPr>
              <w:rPr>
                <w:rFonts w:cstheme="minorHAnsi"/>
              </w:rPr>
            </w:pPr>
            <w:r w:rsidRPr="00DE75A8">
              <w:rPr>
                <w:rFonts w:cstheme="minorHAnsi"/>
              </w:rPr>
              <w:t>Dusky Flycatcher</w:t>
            </w:r>
          </w:p>
        </w:tc>
        <w:tc>
          <w:tcPr>
            <w:tcW w:w="2043" w:type="dxa"/>
            <w:noWrap/>
            <w:hideMark/>
          </w:tcPr>
          <w:p w14:paraId="67D4B044" w14:textId="77777777" w:rsidR="00DE75A8" w:rsidRPr="00DE75A8" w:rsidRDefault="00DE75A8">
            <w:pPr>
              <w:rPr>
                <w:rFonts w:cstheme="minorHAnsi"/>
              </w:rPr>
            </w:pPr>
            <w:r w:rsidRPr="00DE75A8">
              <w:rPr>
                <w:rFonts w:cstheme="minorHAnsi"/>
              </w:rPr>
              <w:t xml:space="preserve">Empidonax </w:t>
            </w:r>
            <w:proofErr w:type="spellStart"/>
            <w:r w:rsidRPr="00DE75A8">
              <w:rPr>
                <w:rFonts w:cstheme="minorHAnsi"/>
              </w:rPr>
              <w:t>oberholseri</w:t>
            </w:r>
            <w:proofErr w:type="spellEnd"/>
          </w:p>
        </w:tc>
        <w:tc>
          <w:tcPr>
            <w:tcW w:w="630" w:type="dxa"/>
            <w:noWrap/>
            <w:hideMark/>
          </w:tcPr>
          <w:p w14:paraId="657B099A" w14:textId="77777777" w:rsidR="00DE75A8" w:rsidRPr="00DE75A8" w:rsidRDefault="00DE75A8">
            <w:pPr>
              <w:rPr>
                <w:rFonts w:cstheme="minorHAnsi"/>
              </w:rPr>
            </w:pPr>
            <w:r w:rsidRPr="00DE75A8">
              <w:rPr>
                <w:rFonts w:cstheme="minorHAnsi"/>
              </w:rPr>
              <w:t>Y</w:t>
            </w:r>
          </w:p>
        </w:tc>
        <w:tc>
          <w:tcPr>
            <w:tcW w:w="914" w:type="dxa"/>
            <w:noWrap/>
            <w:hideMark/>
          </w:tcPr>
          <w:p w14:paraId="3C2C3E2D" w14:textId="77777777" w:rsidR="00DE75A8" w:rsidRPr="00DE75A8" w:rsidRDefault="00DE75A8">
            <w:pPr>
              <w:rPr>
                <w:rFonts w:cstheme="minorHAnsi"/>
              </w:rPr>
            </w:pPr>
            <w:r w:rsidRPr="00DE75A8">
              <w:rPr>
                <w:rFonts w:cstheme="minorHAnsi"/>
              </w:rPr>
              <w:t>Y</w:t>
            </w:r>
          </w:p>
        </w:tc>
      </w:tr>
      <w:tr w:rsidR="00DE75A8" w:rsidRPr="00DE75A8" w14:paraId="7F55AD20" w14:textId="77777777" w:rsidTr="00DE75A8">
        <w:trPr>
          <w:trHeight w:val="300"/>
        </w:trPr>
        <w:tc>
          <w:tcPr>
            <w:tcW w:w="1453" w:type="dxa"/>
            <w:vMerge/>
            <w:hideMark/>
          </w:tcPr>
          <w:p w14:paraId="00CCB113" w14:textId="77777777" w:rsidR="00DE75A8" w:rsidRPr="00DE75A8" w:rsidRDefault="00DE75A8">
            <w:pPr>
              <w:rPr>
                <w:rFonts w:cstheme="minorHAnsi"/>
              </w:rPr>
            </w:pPr>
          </w:p>
        </w:tc>
        <w:tc>
          <w:tcPr>
            <w:tcW w:w="2595" w:type="dxa"/>
            <w:vMerge/>
            <w:hideMark/>
          </w:tcPr>
          <w:p w14:paraId="47B1E059" w14:textId="77777777" w:rsidR="00DE75A8" w:rsidRPr="00DE75A8" w:rsidRDefault="00DE75A8">
            <w:pPr>
              <w:rPr>
                <w:rFonts w:cstheme="minorHAnsi"/>
              </w:rPr>
            </w:pPr>
          </w:p>
        </w:tc>
        <w:tc>
          <w:tcPr>
            <w:tcW w:w="1999" w:type="dxa"/>
            <w:noWrap/>
            <w:hideMark/>
          </w:tcPr>
          <w:p w14:paraId="0DF883E3" w14:textId="77777777" w:rsidR="00DE75A8" w:rsidRPr="00DE75A8" w:rsidRDefault="00DE75A8">
            <w:pPr>
              <w:rPr>
                <w:rFonts w:cstheme="minorHAnsi"/>
              </w:rPr>
            </w:pPr>
            <w:r w:rsidRPr="00DE75A8">
              <w:rPr>
                <w:rFonts w:cstheme="minorHAnsi"/>
              </w:rPr>
              <w:t>Eastern Kingbird</w:t>
            </w:r>
          </w:p>
        </w:tc>
        <w:tc>
          <w:tcPr>
            <w:tcW w:w="2043" w:type="dxa"/>
            <w:noWrap/>
            <w:hideMark/>
          </w:tcPr>
          <w:p w14:paraId="11E85A55" w14:textId="77777777" w:rsidR="00DE75A8" w:rsidRPr="00DE75A8" w:rsidRDefault="00DE75A8">
            <w:pPr>
              <w:rPr>
                <w:rFonts w:cstheme="minorHAnsi"/>
              </w:rPr>
            </w:pPr>
            <w:r w:rsidRPr="00DE75A8">
              <w:rPr>
                <w:rFonts w:cstheme="minorHAnsi"/>
              </w:rPr>
              <w:t xml:space="preserve">Tyrannus </w:t>
            </w:r>
            <w:proofErr w:type="spellStart"/>
            <w:r w:rsidRPr="00DE75A8">
              <w:rPr>
                <w:rFonts w:cstheme="minorHAnsi"/>
              </w:rPr>
              <w:t>tyrannus</w:t>
            </w:r>
            <w:proofErr w:type="spellEnd"/>
          </w:p>
        </w:tc>
        <w:tc>
          <w:tcPr>
            <w:tcW w:w="630" w:type="dxa"/>
            <w:noWrap/>
            <w:hideMark/>
          </w:tcPr>
          <w:p w14:paraId="19DE3191" w14:textId="77777777" w:rsidR="00DE75A8" w:rsidRPr="00DE75A8" w:rsidRDefault="00DE75A8">
            <w:pPr>
              <w:rPr>
                <w:rFonts w:cstheme="minorHAnsi"/>
              </w:rPr>
            </w:pPr>
            <w:r w:rsidRPr="00DE75A8">
              <w:rPr>
                <w:rFonts w:cstheme="minorHAnsi"/>
              </w:rPr>
              <w:t>Y</w:t>
            </w:r>
          </w:p>
        </w:tc>
        <w:tc>
          <w:tcPr>
            <w:tcW w:w="914" w:type="dxa"/>
            <w:noWrap/>
            <w:hideMark/>
          </w:tcPr>
          <w:p w14:paraId="7C205479" w14:textId="77777777" w:rsidR="00DE75A8" w:rsidRPr="00DE75A8" w:rsidRDefault="00DE75A8">
            <w:pPr>
              <w:rPr>
                <w:rFonts w:cstheme="minorHAnsi"/>
              </w:rPr>
            </w:pPr>
            <w:r w:rsidRPr="00DE75A8">
              <w:rPr>
                <w:rFonts w:cstheme="minorHAnsi"/>
              </w:rPr>
              <w:t>N</w:t>
            </w:r>
          </w:p>
        </w:tc>
      </w:tr>
      <w:tr w:rsidR="00DE75A8" w:rsidRPr="00DE75A8" w14:paraId="6CD58A86" w14:textId="77777777" w:rsidTr="00DE75A8">
        <w:trPr>
          <w:trHeight w:val="300"/>
        </w:trPr>
        <w:tc>
          <w:tcPr>
            <w:tcW w:w="1453" w:type="dxa"/>
            <w:vMerge/>
            <w:hideMark/>
          </w:tcPr>
          <w:p w14:paraId="14DF988B" w14:textId="77777777" w:rsidR="00DE75A8" w:rsidRPr="00DE75A8" w:rsidRDefault="00DE75A8">
            <w:pPr>
              <w:rPr>
                <w:rFonts w:cstheme="minorHAnsi"/>
              </w:rPr>
            </w:pPr>
          </w:p>
        </w:tc>
        <w:tc>
          <w:tcPr>
            <w:tcW w:w="2595" w:type="dxa"/>
            <w:vMerge/>
            <w:hideMark/>
          </w:tcPr>
          <w:p w14:paraId="60EBBFF8" w14:textId="77777777" w:rsidR="00DE75A8" w:rsidRPr="00DE75A8" w:rsidRDefault="00DE75A8">
            <w:pPr>
              <w:rPr>
                <w:rFonts w:cstheme="minorHAnsi"/>
              </w:rPr>
            </w:pPr>
          </w:p>
        </w:tc>
        <w:tc>
          <w:tcPr>
            <w:tcW w:w="1999" w:type="dxa"/>
            <w:noWrap/>
            <w:hideMark/>
          </w:tcPr>
          <w:p w14:paraId="4F308521" w14:textId="77777777" w:rsidR="00DE75A8" w:rsidRPr="00DE75A8" w:rsidRDefault="00DE75A8">
            <w:pPr>
              <w:rPr>
                <w:rFonts w:cstheme="minorHAnsi"/>
              </w:rPr>
            </w:pPr>
            <w:r w:rsidRPr="00DE75A8">
              <w:rPr>
                <w:rFonts w:cstheme="minorHAnsi"/>
              </w:rPr>
              <w:t>Hammond's Flycatcher</w:t>
            </w:r>
          </w:p>
        </w:tc>
        <w:tc>
          <w:tcPr>
            <w:tcW w:w="2043" w:type="dxa"/>
            <w:noWrap/>
            <w:hideMark/>
          </w:tcPr>
          <w:p w14:paraId="13701C61" w14:textId="77777777" w:rsidR="00DE75A8" w:rsidRPr="00DE75A8" w:rsidRDefault="00DE75A8">
            <w:pPr>
              <w:rPr>
                <w:rFonts w:cstheme="minorHAnsi"/>
              </w:rPr>
            </w:pPr>
            <w:r w:rsidRPr="00DE75A8">
              <w:rPr>
                <w:rFonts w:cstheme="minorHAnsi"/>
              </w:rPr>
              <w:t xml:space="preserve">Empidonax </w:t>
            </w:r>
            <w:proofErr w:type="spellStart"/>
            <w:r w:rsidRPr="00DE75A8">
              <w:rPr>
                <w:rFonts w:cstheme="minorHAnsi"/>
              </w:rPr>
              <w:t>hammondii</w:t>
            </w:r>
            <w:proofErr w:type="spellEnd"/>
          </w:p>
        </w:tc>
        <w:tc>
          <w:tcPr>
            <w:tcW w:w="630" w:type="dxa"/>
            <w:noWrap/>
            <w:hideMark/>
          </w:tcPr>
          <w:p w14:paraId="4EFD8376" w14:textId="77777777" w:rsidR="00DE75A8" w:rsidRPr="00DE75A8" w:rsidRDefault="00DE75A8">
            <w:pPr>
              <w:rPr>
                <w:rFonts w:cstheme="minorHAnsi"/>
              </w:rPr>
            </w:pPr>
            <w:r w:rsidRPr="00DE75A8">
              <w:rPr>
                <w:rFonts w:cstheme="minorHAnsi"/>
              </w:rPr>
              <w:t>Y</w:t>
            </w:r>
          </w:p>
        </w:tc>
        <w:tc>
          <w:tcPr>
            <w:tcW w:w="914" w:type="dxa"/>
            <w:noWrap/>
            <w:hideMark/>
          </w:tcPr>
          <w:p w14:paraId="6EA937FB" w14:textId="77777777" w:rsidR="00DE75A8" w:rsidRPr="00DE75A8" w:rsidRDefault="00DE75A8">
            <w:pPr>
              <w:rPr>
                <w:rFonts w:cstheme="minorHAnsi"/>
              </w:rPr>
            </w:pPr>
            <w:r w:rsidRPr="00DE75A8">
              <w:rPr>
                <w:rFonts w:cstheme="minorHAnsi"/>
              </w:rPr>
              <w:t>Y</w:t>
            </w:r>
          </w:p>
        </w:tc>
      </w:tr>
      <w:tr w:rsidR="00DE75A8" w:rsidRPr="00DE75A8" w14:paraId="44D0A773" w14:textId="77777777" w:rsidTr="00DE75A8">
        <w:trPr>
          <w:trHeight w:val="300"/>
        </w:trPr>
        <w:tc>
          <w:tcPr>
            <w:tcW w:w="1453" w:type="dxa"/>
            <w:vMerge/>
            <w:hideMark/>
          </w:tcPr>
          <w:p w14:paraId="573017B6" w14:textId="77777777" w:rsidR="00DE75A8" w:rsidRPr="00DE75A8" w:rsidRDefault="00DE75A8">
            <w:pPr>
              <w:rPr>
                <w:rFonts w:cstheme="minorHAnsi"/>
              </w:rPr>
            </w:pPr>
          </w:p>
        </w:tc>
        <w:tc>
          <w:tcPr>
            <w:tcW w:w="2595" w:type="dxa"/>
            <w:vMerge/>
            <w:hideMark/>
          </w:tcPr>
          <w:p w14:paraId="6B0A83A5" w14:textId="77777777" w:rsidR="00DE75A8" w:rsidRPr="00DE75A8" w:rsidRDefault="00DE75A8">
            <w:pPr>
              <w:rPr>
                <w:rFonts w:cstheme="minorHAnsi"/>
              </w:rPr>
            </w:pPr>
          </w:p>
        </w:tc>
        <w:tc>
          <w:tcPr>
            <w:tcW w:w="1999" w:type="dxa"/>
            <w:noWrap/>
            <w:hideMark/>
          </w:tcPr>
          <w:p w14:paraId="0D694BAD" w14:textId="77777777" w:rsidR="00DE75A8" w:rsidRPr="00DE75A8" w:rsidRDefault="00DE75A8">
            <w:pPr>
              <w:rPr>
                <w:rFonts w:cstheme="minorHAnsi"/>
              </w:rPr>
            </w:pPr>
            <w:r w:rsidRPr="00DE75A8">
              <w:rPr>
                <w:rFonts w:cstheme="minorHAnsi"/>
              </w:rPr>
              <w:t>Least Flycatcher</w:t>
            </w:r>
          </w:p>
        </w:tc>
        <w:tc>
          <w:tcPr>
            <w:tcW w:w="2043" w:type="dxa"/>
            <w:noWrap/>
            <w:hideMark/>
          </w:tcPr>
          <w:p w14:paraId="1B88F3B5" w14:textId="77777777" w:rsidR="00DE75A8" w:rsidRPr="00DE75A8" w:rsidRDefault="00DE75A8">
            <w:pPr>
              <w:rPr>
                <w:rFonts w:cstheme="minorHAnsi"/>
              </w:rPr>
            </w:pPr>
            <w:r w:rsidRPr="00DE75A8">
              <w:rPr>
                <w:rFonts w:cstheme="minorHAnsi"/>
              </w:rPr>
              <w:t xml:space="preserve">Empidonax </w:t>
            </w:r>
            <w:proofErr w:type="spellStart"/>
            <w:r w:rsidRPr="00DE75A8">
              <w:rPr>
                <w:rFonts w:cstheme="minorHAnsi"/>
              </w:rPr>
              <w:t>minimus</w:t>
            </w:r>
            <w:proofErr w:type="spellEnd"/>
          </w:p>
        </w:tc>
        <w:tc>
          <w:tcPr>
            <w:tcW w:w="630" w:type="dxa"/>
            <w:noWrap/>
            <w:hideMark/>
          </w:tcPr>
          <w:p w14:paraId="6FFA21A5" w14:textId="77777777" w:rsidR="00DE75A8" w:rsidRPr="00DE75A8" w:rsidRDefault="00DE75A8">
            <w:pPr>
              <w:rPr>
                <w:rFonts w:cstheme="minorHAnsi"/>
              </w:rPr>
            </w:pPr>
            <w:r w:rsidRPr="00DE75A8">
              <w:rPr>
                <w:rFonts w:cstheme="minorHAnsi"/>
              </w:rPr>
              <w:t>Y</w:t>
            </w:r>
          </w:p>
        </w:tc>
        <w:tc>
          <w:tcPr>
            <w:tcW w:w="914" w:type="dxa"/>
            <w:noWrap/>
            <w:hideMark/>
          </w:tcPr>
          <w:p w14:paraId="69E9AE4D" w14:textId="77777777" w:rsidR="00DE75A8" w:rsidRPr="00DE75A8" w:rsidRDefault="00DE75A8">
            <w:pPr>
              <w:rPr>
                <w:rFonts w:cstheme="minorHAnsi"/>
              </w:rPr>
            </w:pPr>
            <w:r w:rsidRPr="00DE75A8">
              <w:rPr>
                <w:rFonts w:cstheme="minorHAnsi"/>
              </w:rPr>
              <w:t>N</w:t>
            </w:r>
          </w:p>
        </w:tc>
      </w:tr>
      <w:tr w:rsidR="00DE75A8" w:rsidRPr="00DE75A8" w14:paraId="73A8EB78" w14:textId="77777777" w:rsidTr="00DE75A8">
        <w:trPr>
          <w:trHeight w:val="300"/>
        </w:trPr>
        <w:tc>
          <w:tcPr>
            <w:tcW w:w="1453" w:type="dxa"/>
            <w:vMerge/>
            <w:hideMark/>
          </w:tcPr>
          <w:p w14:paraId="13B4BAB3" w14:textId="77777777" w:rsidR="00DE75A8" w:rsidRPr="00DE75A8" w:rsidRDefault="00DE75A8">
            <w:pPr>
              <w:rPr>
                <w:rFonts w:cstheme="minorHAnsi"/>
              </w:rPr>
            </w:pPr>
          </w:p>
        </w:tc>
        <w:tc>
          <w:tcPr>
            <w:tcW w:w="2595" w:type="dxa"/>
            <w:vMerge/>
            <w:hideMark/>
          </w:tcPr>
          <w:p w14:paraId="176B294A" w14:textId="77777777" w:rsidR="00DE75A8" w:rsidRPr="00DE75A8" w:rsidRDefault="00DE75A8">
            <w:pPr>
              <w:rPr>
                <w:rFonts w:cstheme="minorHAnsi"/>
              </w:rPr>
            </w:pPr>
          </w:p>
        </w:tc>
        <w:tc>
          <w:tcPr>
            <w:tcW w:w="1999" w:type="dxa"/>
            <w:noWrap/>
            <w:hideMark/>
          </w:tcPr>
          <w:p w14:paraId="051BC192" w14:textId="77777777" w:rsidR="00DE75A8" w:rsidRPr="00DE75A8" w:rsidRDefault="00DE75A8">
            <w:pPr>
              <w:rPr>
                <w:rFonts w:cstheme="minorHAnsi"/>
              </w:rPr>
            </w:pPr>
            <w:r w:rsidRPr="00DE75A8">
              <w:rPr>
                <w:rFonts w:cstheme="minorHAnsi"/>
              </w:rPr>
              <w:t>Olive-sided Flycatcher</w:t>
            </w:r>
          </w:p>
        </w:tc>
        <w:tc>
          <w:tcPr>
            <w:tcW w:w="2043" w:type="dxa"/>
            <w:noWrap/>
            <w:hideMark/>
          </w:tcPr>
          <w:p w14:paraId="14DDAEAC" w14:textId="77777777" w:rsidR="00DE75A8" w:rsidRPr="00DE75A8" w:rsidRDefault="00DE75A8">
            <w:pPr>
              <w:rPr>
                <w:rFonts w:cstheme="minorHAnsi"/>
              </w:rPr>
            </w:pPr>
            <w:r w:rsidRPr="00DE75A8">
              <w:rPr>
                <w:rFonts w:cstheme="minorHAnsi"/>
              </w:rPr>
              <w:t xml:space="preserve">Contopus </w:t>
            </w:r>
            <w:proofErr w:type="spellStart"/>
            <w:r w:rsidRPr="00DE75A8">
              <w:rPr>
                <w:rFonts w:cstheme="minorHAnsi"/>
              </w:rPr>
              <w:t>cooperi</w:t>
            </w:r>
            <w:proofErr w:type="spellEnd"/>
          </w:p>
        </w:tc>
        <w:tc>
          <w:tcPr>
            <w:tcW w:w="630" w:type="dxa"/>
            <w:noWrap/>
            <w:hideMark/>
          </w:tcPr>
          <w:p w14:paraId="1782AB8B" w14:textId="77777777" w:rsidR="00DE75A8" w:rsidRPr="00DE75A8" w:rsidRDefault="00DE75A8">
            <w:pPr>
              <w:rPr>
                <w:rFonts w:cstheme="minorHAnsi"/>
              </w:rPr>
            </w:pPr>
            <w:r w:rsidRPr="00DE75A8">
              <w:rPr>
                <w:rFonts w:cstheme="minorHAnsi"/>
              </w:rPr>
              <w:t>Y</w:t>
            </w:r>
          </w:p>
        </w:tc>
        <w:tc>
          <w:tcPr>
            <w:tcW w:w="914" w:type="dxa"/>
            <w:noWrap/>
            <w:hideMark/>
          </w:tcPr>
          <w:p w14:paraId="0AFBA9AC" w14:textId="77777777" w:rsidR="00DE75A8" w:rsidRPr="00DE75A8" w:rsidRDefault="00DE75A8">
            <w:pPr>
              <w:rPr>
                <w:rFonts w:cstheme="minorHAnsi"/>
              </w:rPr>
            </w:pPr>
            <w:r w:rsidRPr="00DE75A8">
              <w:rPr>
                <w:rFonts w:cstheme="minorHAnsi"/>
              </w:rPr>
              <w:t>Y</w:t>
            </w:r>
          </w:p>
        </w:tc>
      </w:tr>
      <w:tr w:rsidR="00DE75A8" w:rsidRPr="00DE75A8" w14:paraId="027EDC8C" w14:textId="77777777" w:rsidTr="00DE75A8">
        <w:trPr>
          <w:trHeight w:val="300"/>
        </w:trPr>
        <w:tc>
          <w:tcPr>
            <w:tcW w:w="1453" w:type="dxa"/>
            <w:vMerge/>
            <w:hideMark/>
          </w:tcPr>
          <w:p w14:paraId="325E5F71" w14:textId="77777777" w:rsidR="00DE75A8" w:rsidRPr="00DE75A8" w:rsidRDefault="00DE75A8">
            <w:pPr>
              <w:rPr>
                <w:rFonts w:cstheme="minorHAnsi"/>
              </w:rPr>
            </w:pPr>
          </w:p>
        </w:tc>
        <w:tc>
          <w:tcPr>
            <w:tcW w:w="2595" w:type="dxa"/>
            <w:vMerge/>
            <w:hideMark/>
          </w:tcPr>
          <w:p w14:paraId="69804DD6" w14:textId="77777777" w:rsidR="00DE75A8" w:rsidRPr="00DE75A8" w:rsidRDefault="00DE75A8">
            <w:pPr>
              <w:rPr>
                <w:rFonts w:cstheme="minorHAnsi"/>
              </w:rPr>
            </w:pPr>
          </w:p>
        </w:tc>
        <w:tc>
          <w:tcPr>
            <w:tcW w:w="1999" w:type="dxa"/>
            <w:noWrap/>
            <w:hideMark/>
          </w:tcPr>
          <w:p w14:paraId="7A36F822" w14:textId="77777777" w:rsidR="00DE75A8" w:rsidRPr="00DE75A8" w:rsidRDefault="00DE75A8">
            <w:pPr>
              <w:rPr>
                <w:rFonts w:cstheme="minorHAnsi"/>
              </w:rPr>
            </w:pPr>
            <w:r w:rsidRPr="00DE75A8">
              <w:rPr>
                <w:rFonts w:cstheme="minorHAnsi"/>
              </w:rPr>
              <w:t>Pacific-slope Flycatcher</w:t>
            </w:r>
          </w:p>
        </w:tc>
        <w:tc>
          <w:tcPr>
            <w:tcW w:w="2043" w:type="dxa"/>
            <w:noWrap/>
            <w:hideMark/>
          </w:tcPr>
          <w:p w14:paraId="29DA380C" w14:textId="77777777" w:rsidR="00DE75A8" w:rsidRPr="00DE75A8" w:rsidRDefault="00DE75A8">
            <w:pPr>
              <w:rPr>
                <w:rFonts w:cstheme="minorHAnsi"/>
              </w:rPr>
            </w:pPr>
            <w:r w:rsidRPr="00DE75A8">
              <w:rPr>
                <w:rFonts w:cstheme="minorHAnsi"/>
              </w:rPr>
              <w:t xml:space="preserve">Empidonax </w:t>
            </w:r>
            <w:proofErr w:type="spellStart"/>
            <w:r w:rsidRPr="00DE75A8">
              <w:rPr>
                <w:rFonts w:cstheme="minorHAnsi"/>
              </w:rPr>
              <w:t>difficilis</w:t>
            </w:r>
            <w:proofErr w:type="spellEnd"/>
          </w:p>
        </w:tc>
        <w:tc>
          <w:tcPr>
            <w:tcW w:w="630" w:type="dxa"/>
            <w:noWrap/>
            <w:hideMark/>
          </w:tcPr>
          <w:p w14:paraId="33A4FC67" w14:textId="77777777" w:rsidR="00DE75A8" w:rsidRPr="00DE75A8" w:rsidRDefault="00DE75A8">
            <w:pPr>
              <w:rPr>
                <w:rFonts w:cstheme="minorHAnsi"/>
              </w:rPr>
            </w:pPr>
            <w:r w:rsidRPr="00DE75A8">
              <w:rPr>
                <w:rFonts w:cstheme="minorHAnsi"/>
              </w:rPr>
              <w:t>Y</w:t>
            </w:r>
          </w:p>
        </w:tc>
        <w:tc>
          <w:tcPr>
            <w:tcW w:w="914" w:type="dxa"/>
            <w:noWrap/>
            <w:hideMark/>
          </w:tcPr>
          <w:p w14:paraId="5B73BF4D" w14:textId="77777777" w:rsidR="00DE75A8" w:rsidRPr="00DE75A8" w:rsidRDefault="00DE75A8">
            <w:pPr>
              <w:rPr>
                <w:rFonts w:cstheme="minorHAnsi"/>
              </w:rPr>
            </w:pPr>
            <w:r w:rsidRPr="00DE75A8">
              <w:rPr>
                <w:rFonts w:cstheme="minorHAnsi"/>
              </w:rPr>
              <w:t>Y</w:t>
            </w:r>
          </w:p>
        </w:tc>
      </w:tr>
      <w:tr w:rsidR="00DE75A8" w:rsidRPr="00DE75A8" w14:paraId="6057B665" w14:textId="77777777" w:rsidTr="00DE75A8">
        <w:trPr>
          <w:trHeight w:val="300"/>
        </w:trPr>
        <w:tc>
          <w:tcPr>
            <w:tcW w:w="1453" w:type="dxa"/>
            <w:vMerge/>
            <w:hideMark/>
          </w:tcPr>
          <w:p w14:paraId="57DF85BB" w14:textId="77777777" w:rsidR="00DE75A8" w:rsidRPr="00DE75A8" w:rsidRDefault="00DE75A8">
            <w:pPr>
              <w:rPr>
                <w:rFonts w:cstheme="minorHAnsi"/>
              </w:rPr>
            </w:pPr>
          </w:p>
        </w:tc>
        <w:tc>
          <w:tcPr>
            <w:tcW w:w="2595" w:type="dxa"/>
            <w:vMerge/>
            <w:hideMark/>
          </w:tcPr>
          <w:p w14:paraId="351A2A7B" w14:textId="77777777" w:rsidR="00DE75A8" w:rsidRPr="00DE75A8" w:rsidRDefault="00DE75A8">
            <w:pPr>
              <w:rPr>
                <w:rFonts w:cstheme="minorHAnsi"/>
              </w:rPr>
            </w:pPr>
          </w:p>
        </w:tc>
        <w:tc>
          <w:tcPr>
            <w:tcW w:w="1999" w:type="dxa"/>
            <w:noWrap/>
            <w:hideMark/>
          </w:tcPr>
          <w:p w14:paraId="47DC8F78" w14:textId="77777777" w:rsidR="00DE75A8" w:rsidRPr="00DE75A8" w:rsidRDefault="00DE75A8">
            <w:pPr>
              <w:rPr>
                <w:rFonts w:cstheme="minorHAnsi"/>
              </w:rPr>
            </w:pPr>
            <w:r w:rsidRPr="00DE75A8">
              <w:rPr>
                <w:rFonts w:cstheme="minorHAnsi"/>
              </w:rPr>
              <w:t>Western Wood-Pewee</w:t>
            </w:r>
          </w:p>
        </w:tc>
        <w:tc>
          <w:tcPr>
            <w:tcW w:w="2043" w:type="dxa"/>
            <w:noWrap/>
            <w:hideMark/>
          </w:tcPr>
          <w:p w14:paraId="7378BFD0" w14:textId="77777777" w:rsidR="00DE75A8" w:rsidRPr="00DE75A8" w:rsidRDefault="00DE75A8">
            <w:pPr>
              <w:rPr>
                <w:rFonts w:cstheme="minorHAnsi"/>
              </w:rPr>
            </w:pPr>
            <w:r w:rsidRPr="00DE75A8">
              <w:rPr>
                <w:rFonts w:cstheme="minorHAnsi"/>
              </w:rPr>
              <w:t xml:space="preserve">Contopus </w:t>
            </w:r>
            <w:proofErr w:type="spellStart"/>
            <w:r w:rsidRPr="00DE75A8">
              <w:rPr>
                <w:rFonts w:cstheme="minorHAnsi"/>
              </w:rPr>
              <w:t>sordidulus</w:t>
            </w:r>
            <w:proofErr w:type="spellEnd"/>
          </w:p>
        </w:tc>
        <w:tc>
          <w:tcPr>
            <w:tcW w:w="630" w:type="dxa"/>
            <w:noWrap/>
            <w:hideMark/>
          </w:tcPr>
          <w:p w14:paraId="7A638ADE" w14:textId="77777777" w:rsidR="00DE75A8" w:rsidRPr="00DE75A8" w:rsidRDefault="00DE75A8">
            <w:pPr>
              <w:rPr>
                <w:rFonts w:cstheme="minorHAnsi"/>
              </w:rPr>
            </w:pPr>
            <w:r w:rsidRPr="00DE75A8">
              <w:rPr>
                <w:rFonts w:cstheme="minorHAnsi"/>
              </w:rPr>
              <w:t>Y</w:t>
            </w:r>
          </w:p>
        </w:tc>
        <w:tc>
          <w:tcPr>
            <w:tcW w:w="914" w:type="dxa"/>
            <w:noWrap/>
            <w:hideMark/>
          </w:tcPr>
          <w:p w14:paraId="57D34DAC" w14:textId="77777777" w:rsidR="00DE75A8" w:rsidRPr="00DE75A8" w:rsidRDefault="00DE75A8">
            <w:pPr>
              <w:rPr>
                <w:rFonts w:cstheme="minorHAnsi"/>
              </w:rPr>
            </w:pPr>
            <w:r w:rsidRPr="00DE75A8">
              <w:rPr>
                <w:rFonts w:cstheme="minorHAnsi"/>
              </w:rPr>
              <w:t>Y</w:t>
            </w:r>
          </w:p>
        </w:tc>
      </w:tr>
      <w:tr w:rsidR="00DE75A8" w:rsidRPr="00DE75A8" w14:paraId="01B27462" w14:textId="77777777" w:rsidTr="00DE75A8">
        <w:trPr>
          <w:trHeight w:val="300"/>
        </w:trPr>
        <w:tc>
          <w:tcPr>
            <w:tcW w:w="1453" w:type="dxa"/>
            <w:vMerge/>
            <w:hideMark/>
          </w:tcPr>
          <w:p w14:paraId="1FFD24A6" w14:textId="77777777" w:rsidR="00DE75A8" w:rsidRPr="00DE75A8" w:rsidRDefault="00DE75A8">
            <w:pPr>
              <w:rPr>
                <w:rFonts w:cstheme="minorHAnsi"/>
              </w:rPr>
            </w:pPr>
          </w:p>
        </w:tc>
        <w:tc>
          <w:tcPr>
            <w:tcW w:w="2595" w:type="dxa"/>
            <w:vMerge/>
            <w:hideMark/>
          </w:tcPr>
          <w:p w14:paraId="4D73B39E" w14:textId="77777777" w:rsidR="00DE75A8" w:rsidRPr="00DE75A8" w:rsidRDefault="00DE75A8">
            <w:pPr>
              <w:rPr>
                <w:rFonts w:cstheme="minorHAnsi"/>
              </w:rPr>
            </w:pPr>
          </w:p>
        </w:tc>
        <w:tc>
          <w:tcPr>
            <w:tcW w:w="1999" w:type="dxa"/>
            <w:noWrap/>
            <w:hideMark/>
          </w:tcPr>
          <w:p w14:paraId="6ABEA0E4" w14:textId="77777777" w:rsidR="00DE75A8" w:rsidRPr="00DE75A8" w:rsidRDefault="00DE75A8">
            <w:pPr>
              <w:rPr>
                <w:rFonts w:cstheme="minorHAnsi"/>
              </w:rPr>
            </w:pPr>
            <w:r w:rsidRPr="00DE75A8">
              <w:rPr>
                <w:rFonts w:cstheme="minorHAnsi"/>
              </w:rPr>
              <w:t>Yellow-bellied Flycatcher</w:t>
            </w:r>
          </w:p>
        </w:tc>
        <w:tc>
          <w:tcPr>
            <w:tcW w:w="2043" w:type="dxa"/>
            <w:noWrap/>
            <w:hideMark/>
          </w:tcPr>
          <w:p w14:paraId="2E2F4BA2" w14:textId="77777777" w:rsidR="00DE75A8" w:rsidRPr="00DE75A8" w:rsidRDefault="00DE75A8">
            <w:pPr>
              <w:rPr>
                <w:rFonts w:cstheme="minorHAnsi"/>
              </w:rPr>
            </w:pPr>
            <w:r w:rsidRPr="00DE75A8">
              <w:rPr>
                <w:rFonts w:cstheme="minorHAnsi"/>
              </w:rPr>
              <w:t xml:space="preserve">Empidonax </w:t>
            </w:r>
            <w:proofErr w:type="spellStart"/>
            <w:r w:rsidRPr="00DE75A8">
              <w:rPr>
                <w:rFonts w:cstheme="minorHAnsi"/>
              </w:rPr>
              <w:t>flaviventris</w:t>
            </w:r>
            <w:proofErr w:type="spellEnd"/>
          </w:p>
        </w:tc>
        <w:tc>
          <w:tcPr>
            <w:tcW w:w="630" w:type="dxa"/>
            <w:noWrap/>
            <w:hideMark/>
          </w:tcPr>
          <w:p w14:paraId="6775428B" w14:textId="77777777" w:rsidR="00DE75A8" w:rsidRPr="00DE75A8" w:rsidRDefault="00DE75A8">
            <w:pPr>
              <w:rPr>
                <w:rFonts w:cstheme="minorHAnsi"/>
              </w:rPr>
            </w:pPr>
            <w:r w:rsidRPr="00DE75A8">
              <w:rPr>
                <w:rFonts w:cstheme="minorHAnsi"/>
              </w:rPr>
              <w:t>Y</w:t>
            </w:r>
          </w:p>
        </w:tc>
        <w:tc>
          <w:tcPr>
            <w:tcW w:w="914" w:type="dxa"/>
            <w:noWrap/>
            <w:hideMark/>
          </w:tcPr>
          <w:p w14:paraId="1886AD48" w14:textId="77777777" w:rsidR="00DE75A8" w:rsidRPr="00DE75A8" w:rsidRDefault="00DE75A8">
            <w:pPr>
              <w:rPr>
                <w:rFonts w:cstheme="minorHAnsi"/>
              </w:rPr>
            </w:pPr>
            <w:r w:rsidRPr="00DE75A8">
              <w:rPr>
                <w:rFonts w:cstheme="minorHAnsi"/>
              </w:rPr>
              <w:t>N</w:t>
            </w:r>
          </w:p>
        </w:tc>
      </w:tr>
      <w:tr w:rsidR="00DE75A8" w:rsidRPr="00DE75A8" w14:paraId="237EB787" w14:textId="77777777" w:rsidTr="00DE75A8">
        <w:trPr>
          <w:trHeight w:val="300"/>
        </w:trPr>
        <w:tc>
          <w:tcPr>
            <w:tcW w:w="1453" w:type="dxa"/>
            <w:vMerge/>
            <w:hideMark/>
          </w:tcPr>
          <w:p w14:paraId="3627832F" w14:textId="77777777" w:rsidR="00DE75A8" w:rsidRPr="00DE75A8" w:rsidRDefault="00DE75A8">
            <w:pPr>
              <w:rPr>
                <w:rFonts w:cstheme="minorHAnsi"/>
              </w:rPr>
            </w:pPr>
          </w:p>
        </w:tc>
        <w:tc>
          <w:tcPr>
            <w:tcW w:w="2595" w:type="dxa"/>
            <w:vMerge w:val="restart"/>
            <w:noWrap/>
            <w:hideMark/>
          </w:tcPr>
          <w:p w14:paraId="24E062AB" w14:textId="77777777" w:rsidR="00DE75A8" w:rsidRPr="00DE75A8" w:rsidRDefault="00DE75A8" w:rsidP="00DE75A8">
            <w:pPr>
              <w:rPr>
                <w:rFonts w:cstheme="minorHAnsi"/>
              </w:rPr>
            </w:pPr>
            <w:proofErr w:type="spellStart"/>
            <w:r w:rsidRPr="00DE75A8">
              <w:rPr>
                <w:rFonts w:cstheme="minorHAnsi"/>
              </w:rPr>
              <w:t>Vireonidae</w:t>
            </w:r>
            <w:proofErr w:type="spellEnd"/>
            <w:r w:rsidRPr="00DE75A8">
              <w:rPr>
                <w:rFonts w:cstheme="minorHAnsi"/>
              </w:rPr>
              <w:t xml:space="preserve"> (Vireos, Shrike-Babblers, and </w:t>
            </w:r>
            <w:proofErr w:type="spellStart"/>
            <w:r w:rsidRPr="00DE75A8">
              <w:rPr>
                <w:rFonts w:cstheme="minorHAnsi"/>
              </w:rPr>
              <w:t>Erpornis</w:t>
            </w:r>
            <w:proofErr w:type="spellEnd"/>
            <w:r w:rsidRPr="00DE75A8">
              <w:rPr>
                <w:rFonts w:cstheme="minorHAnsi"/>
              </w:rPr>
              <w:t>)</w:t>
            </w:r>
          </w:p>
        </w:tc>
        <w:tc>
          <w:tcPr>
            <w:tcW w:w="1999" w:type="dxa"/>
            <w:noWrap/>
            <w:hideMark/>
          </w:tcPr>
          <w:p w14:paraId="4F35F444" w14:textId="77777777" w:rsidR="00DE75A8" w:rsidRPr="00DE75A8" w:rsidRDefault="00DE75A8">
            <w:pPr>
              <w:rPr>
                <w:rFonts w:cstheme="minorHAnsi"/>
              </w:rPr>
            </w:pPr>
            <w:r w:rsidRPr="00DE75A8">
              <w:rPr>
                <w:rFonts w:cstheme="minorHAnsi"/>
              </w:rPr>
              <w:t>Cassin's Vireo</w:t>
            </w:r>
          </w:p>
        </w:tc>
        <w:tc>
          <w:tcPr>
            <w:tcW w:w="2043" w:type="dxa"/>
            <w:noWrap/>
            <w:hideMark/>
          </w:tcPr>
          <w:p w14:paraId="63E8ACBE" w14:textId="77777777" w:rsidR="00DE75A8" w:rsidRPr="00DE75A8" w:rsidRDefault="00DE75A8">
            <w:pPr>
              <w:rPr>
                <w:rFonts w:cstheme="minorHAnsi"/>
              </w:rPr>
            </w:pPr>
            <w:r w:rsidRPr="00DE75A8">
              <w:rPr>
                <w:rFonts w:cstheme="minorHAnsi"/>
              </w:rPr>
              <w:t xml:space="preserve">Vireo </w:t>
            </w:r>
            <w:proofErr w:type="spellStart"/>
            <w:r w:rsidRPr="00DE75A8">
              <w:rPr>
                <w:rFonts w:cstheme="minorHAnsi"/>
              </w:rPr>
              <w:t>cassinii</w:t>
            </w:r>
            <w:proofErr w:type="spellEnd"/>
          </w:p>
        </w:tc>
        <w:tc>
          <w:tcPr>
            <w:tcW w:w="630" w:type="dxa"/>
            <w:noWrap/>
            <w:hideMark/>
          </w:tcPr>
          <w:p w14:paraId="7037DF45" w14:textId="77777777" w:rsidR="00DE75A8" w:rsidRPr="00DE75A8" w:rsidRDefault="00DE75A8">
            <w:pPr>
              <w:rPr>
                <w:rFonts w:cstheme="minorHAnsi"/>
              </w:rPr>
            </w:pPr>
            <w:r w:rsidRPr="00DE75A8">
              <w:rPr>
                <w:rFonts w:cstheme="minorHAnsi"/>
              </w:rPr>
              <w:t>Y</w:t>
            </w:r>
          </w:p>
        </w:tc>
        <w:tc>
          <w:tcPr>
            <w:tcW w:w="914" w:type="dxa"/>
            <w:noWrap/>
            <w:hideMark/>
          </w:tcPr>
          <w:p w14:paraId="2A7D49A3" w14:textId="77777777" w:rsidR="00DE75A8" w:rsidRPr="00DE75A8" w:rsidRDefault="00DE75A8">
            <w:pPr>
              <w:rPr>
                <w:rFonts w:cstheme="minorHAnsi"/>
              </w:rPr>
            </w:pPr>
            <w:r w:rsidRPr="00DE75A8">
              <w:rPr>
                <w:rFonts w:cstheme="minorHAnsi"/>
              </w:rPr>
              <w:t>Y</w:t>
            </w:r>
          </w:p>
        </w:tc>
      </w:tr>
      <w:tr w:rsidR="00DE75A8" w:rsidRPr="00DE75A8" w14:paraId="528827A0" w14:textId="77777777" w:rsidTr="00DE75A8">
        <w:trPr>
          <w:trHeight w:val="300"/>
        </w:trPr>
        <w:tc>
          <w:tcPr>
            <w:tcW w:w="1453" w:type="dxa"/>
            <w:vMerge/>
            <w:hideMark/>
          </w:tcPr>
          <w:p w14:paraId="4F536A31" w14:textId="77777777" w:rsidR="00DE75A8" w:rsidRPr="00DE75A8" w:rsidRDefault="00DE75A8">
            <w:pPr>
              <w:rPr>
                <w:rFonts w:cstheme="minorHAnsi"/>
              </w:rPr>
            </w:pPr>
          </w:p>
        </w:tc>
        <w:tc>
          <w:tcPr>
            <w:tcW w:w="2595" w:type="dxa"/>
            <w:vMerge/>
            <w:hideMark/>
          </w:tcPr>
          <w:p w14:paraId="4E1DC3D3" w14:textId="77777777" w:rsidR="00DE75A8" w:rsidRPr="00DE75A8" w:rsidRDefault="00DE75A8">
            <w:pPr>
              <w:rPr>
                <w:rFonts w:cstheme="minorHAnsi"/>
              </w:rPr>
            </w:pPr>
          </w:p>
        </w:tc>
        <w:tc>
          <w:tcPr>
            <w:tcW w:w="1999" w:type="dxa"/>
            <w:noWrap/>
            <w:hideMark/>
          </w:tcPr>
          <w:p w14:paraId="66EE5050" w14:textId="77777777" w:rsidR="00DE75A8" w:rsidRPr="00DE75A8" w:rsidRDefault="00DE75A8">
            <w:pPr>
              <w:rPr>
                <w:rFonts w:cstheme="minorHAnsi"/>
              </w:rPr>
            </w:pPr>
            <w:r w:rsidRPr="00DE75A8">
              <w:rPr>
                <w:rFonts w:cstheme="minorHAnsi"/>
              </w:rPr>
              <w:t>Warbling Vireo</w:t>
            </w:r>
          </w:p>
        </w:tc>
        <w:tc>
          <w:tcPr>
            <w:tcW w:w="2043" w:type="dxa"/>
            <w:noWrap/>
            <w:hideMark/>
          </w:tcPr>
          <w:p w14:paraId="5F8C0505" w14:textId="77777777" w:rsidR="00DE75A8" w:rsidRPr="00DE75A8" w:rsidRDefault="00DE75A8">
            <w:pPr>
              <w:rPr>
                <w:rFonts w:cstheme="minorHAnsi"/>
              </w:rPr>
            </w:pPr>
            <w:r w:rsidRPr="00DE75A8">
              <w:rPr>
                <w:rFonts w:cstheme="minorHAnsi"/>
              </w:rPr>
              <w:t xml:space="preserve">Vireo </w:t>
            </w:r>
            <w:proofErr w:type="spellStart"/>
            <w:r w:rsidRPr="00DE75A8">
              <w:rPr>
                <w:rFonts w:cstheme="minorHAnsi"/>
              </w:rPr>
              <w:t>gilvus</w:t>
            </w:r>
            <w:proofErr w:type="spellEnd"/>
          </w:p>
        </w:tc>
        <w:tc>
          <w:tcPr>
            <w:tcW w:w="630" w:type="dxa"/>
            <w:noWrap/>
            <w:hideMark/>
          </w:tcPr>
          <w:p w14:paraId="19A9899A" w14:textId="77777777" w:rsidR="00DE75A8" w:rsidRPr="00DE75A8" w:rsidRDefault="00DE75A8">
            <w:pPr>
              <w:rPr>
                <w:rFonts w:cstheme="minorHAnsi"/>
              </w:rPr>
            </w:pPr>
            <w:r w:rsidRPr="00DE75A8">
              <w:rPr>
                <w:rFonts w:cstheme="minorHAnsi"/>
              </w:rPr>
              <w:t>Y</w:t>
            </w:r>
          </w:p>
        </w:tc>
        <w:tc>
          <w:tcPr>
            <w:tcW w:w="914" w:type="dxa"/>
            <w:noWrap/>
            <w:hideMark/>
          </w:tcPr>
          <w:p w14:paraId="1810AB4B" w14:textId="77777777" w:rsidR="00DE75A8" w:rsidRPr="00DE75A8" w:rsidRDefault="00DE75A8">
            <w:pPr>
              <w:rPr>
                <w:rFonts w:cstheme="minorHAnsi"/>
              </w:rPr>
            </w:pPr>
            <w:r w:rsidRPr="00DE75A8">
              <w:rPr>
                <w:rFonts w:cstheme="minorHAnsi"/>
              </w:rPr>
              <w:t>Y</w:t>
            </w:r>
          </w:p>
        </w:tc>
      </w:tr>
      <w:tr w:rsidR="00DE75A8" w:rsidRPr="00DE75A8" w14:paraId="7E88DCD4" w14:textId="77777777" w:rsidTr="00DE75A8">
        <w:trPr>
          <w:trHeight w:val="300"/>
        </w:trPr>
        <w:tc>
          <w:tcPr>
            <w:tcW w:w="1453" w:type="dxa"/>
            <w:vMerge/>
            <w:hideMark/>
          </w:tcPr>
          <w:p w14:paraId="4C64F4A0" w14:textId="77777777" w:rsidR="00DE75A8" w:rsidRPr="00DE75A8" w:rsidRDefault="00DE75A8">
            <w:pPr>
              <w:rPr>
                <w:rFonts w:cstheme="minorHAnsi"/>
              </w:rPr>
            </w:pPr>
          </w:p>
        </w:tc>
        <w:tc>
          <w:tcPr>
            <w:tcW w:w="2595" w:type="dxa"/>
            <w:vMerge/>
            <w:hideMark/>
          </w:tcPr>
          <w:p w14:paraId="58096D40" w14:textId="77777777" w:rsidR="00DE75A8" w:rsidRPr="00DE75A8" w:rsidRDefault="00DE75A8">
            <w:pPr>
              <w:rPr>
                <w:rFonts w:cstheme="minorHAnsi"/>
              </w:rPr>
            </w:pPr>
          </w:p>
        </w:tc>
        <w:tc>
          <w:tcPr>
            <w:tcW w:w="1999" w:type="dxa"/>
            <w:noWrap/>
            <w:hideMark/>
          </w:tcPr>
          <w:p w14:paraId="7CB102E4" w14:textId="77777777" w:rsidR="00DE75A8" w:rsidRPr="00DE75A8" w:rsidRDefault="00DE75A8">
            <w:pPr>
              <w:rPr>
                <w:rFonts w:cstheme="minorHAnsi"/>
              </w:rPr>
            </w:pPr>
            <w:r w:rsidRPr="00DE75A8">
              <w:rPr>
                <w:rFonts w:cstheme="minorHAnsi"/>
              </w:rPr>
              <w:t>Red-eyed Vireo</w:t>
            </w:r>
          </w:p>
        </w:tc>
        <w:tc>
          <w:tcPr>
            <w:tcW w:w="2043" w:type="dxa"/>
            <w:noWrap/>
            <w:hideMark/>
          </w:tcPr>
          <w:p w14:paraId="2DC8F272" w14:textId="77777777" w:rsidR="00DE75A8" w:rsidRPr="00DE75A8" w:rsidRDefault="00DE75A8">
            <w:pPr>
              <w:rPr>
                <w:rFonts w:cstheme="minorHAnsi"/>
              </w:rPr>
            </w:pPr>
            <w:r w:rsidRPr="00DE75A8">
              <w:rPr>
                <w:rFonts w:cstheme="minorHAnsi"/>
              </w:rPr>
              <w:t xml:space="preserve">Vireo </w:t>
            </w:r>
            <w:proofErr w:type="spellStart"/>
            <w:r w:rsidRPr="00DE75A8">
              <w:rPr>
                <w:rFonts w:cstheme="minorHAnsi"/>
              </w:rPr>
              <w:t>olivaceus</w:t>
            </w:r>
            <w:proofErr w:type="spellEnd"/>
          </w:p>
        </w:tc>
        <w:tc>
          <w:tcPr>
            <w:tcW w:w="630" w:type="dxa"/>
            <w:noWrap/>
            <w:hideMark/>
          </w:tcPr>
          <w:p w14:paraId="1109BE95" w14:textId="77777777" w:rsidR="00DE75A8" w:rsidRPr="00DE75A8" w:rsidRDefault="00DE75A8">
            <w:pPr>
              <w:rPr>
                <w:rFonts w:cstheme="minorHAnsi"/>
              </w:rPr>
            </w:pPr>
            <w:r w:rsidRPr="00DE75A8">
              <w:rPr>
                <w:rFonts w:cstheme="minorHAnsi"/>
              </w:rPr>
              <w:t>N</w:t>
            </w:r>
          </w:p>
        </w:tc>
        <w:tc>
          <w:tcPr>
            <w:tcW w:w="914" w:type="dxa"/>
            <w:noWrap/>
            <w:hideMark/>
          </w:tcPr>
          <w:p w14:paraId="3DE11253" w14:textId="77777777" w:rsidR="00DE75A8" w:rsidRPr="00DE75A8" w:rsidRDefault="00DE75A8">
            <w:pPr>
              <w:rPr>
                <w:rFonts w:cstheme="minorHAnsi"/>
              </w:rPr>
            </w:pPr>
            <w:r w:rsidRPr="00DE75A8">
              <w:rPr>
                <w:rFonts w:cstheme="minorHAnsi"/>
              </w:rPr>
              <w:t>Y</w:t>
            </w:r>
          </w:p>
        </w:tc>
      </w:tr>
      <w:tr w:rsidR="00DE75A8" w:rsidRPr="00DE75A8" w14:paraId="3ACEA83E" w14:textId="77777777" w:rsidTr="00DE75A8">
        <w:trPr>
          <w:trHeight w:val="300"/>
        </w:trPr>
        <w:tc>
          <w:tcPr>
            <w:tcW w:w="1453" w:type="dxa"/>
            <w:noWrap/>
            <w:hideMark/>
          </w:tcPr>
          <w:p w14:paraId="638CB9AF" w14:textId="77777777" w:rsidR="00DE75A8" w:rsidRPr="00DE75A8" w:rsidRDefault="00DE75A8" w:rsidP="00DE75A8">
            <w:pPr>
              <w:rPr>
                <w:rFonts w:cstheme="minorHAnsi"/>
              </w:rPr>
            </w:pPr>
            <w:r w:rsidRPr="00DE75A8">
              <w:rPr>
                <w:rFonts w:cstheme="minorHAnsi"/>
              </w:rPr>
              <w:t>Pelecaniformes</w:t>
            </w:r>
          </w:p>
        </w:tc>
        <w:tc>
          <w:tcPr>
            <w:tcW w:w="2595" w:type="dxa"/>
            <w:noWrap/>
            <w:hideMark/>
          </w:tcPr>
          <w:p w14:paraId="28BC5467" w14:textId="77777777" w:rsidR="00DE75A8" w:rsidRPr="00DE75A8" w:rsidRDefault="00DE75A8" w:rsidP="00DE75A8">
            <w:pPr>
              <w:rPr>
                <w:rFonts w:cstheme="minorHAnsi"/>
              </w:rPr>
            </w:pPr>
            <w:r w:rsidRPr="00DE75A8">
              <w:rPr>
                <w:rFonts w:cstheme="minorHAnsi"/>
              </w:rPr>
              <w:t>Ardeidae (Herons, Egrets, and Bitterns)</w:t>
            </w:r>
          </w:p>
        </w:tc>
        <w:tc>
          <w:tcPr>
            <w:tcW w:w="1999" w:type="dxa"/>
            <w:noWrap/>
            <w:hideMark/>
          </w:tcPr>
          <w:p w14:paraId="5BFEC77C" w14:textId="77777777" w:rsidR="00DE75A8" w:rsidRPr="00DE75A8" w:rsidRDefault="00DE75A8">
            <w:pPr>
              <w:rPr>
                <w:rFonts w:cstheme="minorHAnsi"/>
              </w:rPr>
            </w:pPr>
            <w:r w:rsidRPr="00DE75A8">
              <w:rPr>
                <w:rFonts w:cstheme="minorHAnsi"/>
              </w:rPr>
              <w:t>American Bittern</w:t>
            </w:r>
          </w:p>
        </w:tc>
        <w:tc>
          <w:tcPr>
            <w:tcW w:w="2043" w:type="dxa"/>
            <w:noWrap/>
            <w:hideMark/>
          </w:tcPr>
          <w:p w14:paraId="5837D89B" w14:textId="77777777" w:rsidR="00DE75A8" w:rsidRPr="00DE75A8" w:rsidRDefault="00DE75A8">
            <w:pPr>
              <w:rPr>
                <w:rFonts w:cstheme="minorHAnsi"/>
              </w:rPr>
            </w:pPr>
            <w:r w:rsidRPr="00DE75A8">
              <w:rPr>
                <w:rFonts w:cstheme="minorHAnsi"/>
              </w:rPr>
              <w:t xml:space="preserve">Botaurus </w:t>
            </w:r>
            <w:proofErr w:type="spellStart"/>
            <w:r w:rsidRPr="00DE75A8">
              <w:rPr>
                <w:rFonts w:cstheme="minorHAnsi"/>
              </w:rPr>
              <w:t>lentiginosus</w:t>
            </w:r>
            <w:proofErr w:type="spellEnd"/>
          </w:p>
        </w:tc>
        <w:tc>
          <w:tcPr>
            <w:tcW w:w="630" w:type="dxa"/>
            <w:noWrap/>
            <w:hideMark/>
          </w:tcPr>
          <w:p w14:paraId="717D961C" w14:textId="77777777" w:rsidR="00DE75A8" w:rsidRPr="00DE75A8" w:rsidRDefault="00DE75A8">
            <w:pPr>
              <w:rPr>
                <w:rFonts w:cstheme="minorHAnsi"/>
              </w:rPr>
            </w:pPr>
            <w:r w:rsidRPr="00DE75A8">
              <w:rPr>
                <w:rFonts w:cstheme="minorHAnsi"/>
              </w:rPr>
              <w:t>N</w:t>
            </w:r>
          </w:p>
        </w:tc>
        <w:tc>
          <w:tcPr>
            <w:tcW w:w="914" w:type="dxa"/>
            <w:noWrap/>
            <w:hideMark/>
          </w:tcPr>
          <w:p w14:paraId="79F4AE46" w14:textId="77777777" w:rsidR="00DE75A8" w:rsidRPr="00DE75A8" w:rsidRDefault="00DE75A8">
            <w:pPr>
              <w:rPr>
                <w:rFonts w:cstheme="minorHAnsi"/>
              </w:rPr>
            </w:pPr>
            <w:r w:rsidRPr="00DE75A8">
              <w:rPr>
                <w:rFonts w:cstheme="minorHAnsi"/>
              </w:rPr>
              <w:t>Y</w:t>
            </w:r>
          </w:p>
        </w:tc>
      </w:tr>
      <w:tr w:rsidR="00DE75A8" w:rsidRPr="00DE75A8" w14:paraId="2319FB8A" w14:textId="77777777" w:rsidTr="00DE75A8">
        <w:trPr>
          <w:trHeight w:val="300"/>
        </w:trPr>
        <w:tc>
          <w:tcPr>
            <w:tcW w:w="1453" w:type="dxa"/>
            <w:vMerge w:val="restart"/>
            <w:noWrap/>
            <w:hideMark/>
          </w:tcPr>
          <w:p w14:paraId="25193342" w14:textId="77777777" w:rsidR="00DE75A8" w:rsidRPr="00DE75A8" w:rsidRDefault="00DE75A8" w:rsidP="00DE75A8">
            <w:pPr>
              <w:rPr>
                <w:rFonts w:cstheme="minorHAnsi"/>
              </w:rPr>
            </w:pPr>
            <w:r w:rsidRPr="00DE75A8">
              <w:rPr>
                <w:rFonts w:cstheme="minorHAnsi"/>
              </w:rPr>
              <w:t>Piciformes</w:t>
            </w:r>
          </w:p>
        </w:tc>
        <w:tc>
          <w:tcPr>
            <w:tcW w:w="2595" w:type="dxa"/>
            <w:vMerge w:val="restart"/>
            <w:noWrap/>
            <w:hideMark/>
          </w:tcPr>
          <w:p w14:paraId="52D0318F" w14:textId="77777777" w:rsidR="00DE75A8" w:rsidRPr="00DE75A8" w:rsidRDefault="00DE75A8" w:rsidP="00DE75A8">
            <w:pPr>
              <w:rPr>
                <w:rFonts w:cstheme="minorHAnsi"/>
              </w:rPr>
            </w:pPr>
            <w:r w:rsidRPr="00DE75A8">
              <w:rPr>
                <w:rFonts w:cstheme="minorHAnsi"/>
              </w:rPr>
              <w:t>Picidae (Woodpeckers)</w:t>
            </w:r>
          </w:p>
        </w:tc>
        <w:tc>
          <w:tcPr>
            <w:tcW w:w="1999" w:type="dxa"/>
            <w:noWrap/>
            <w:hideMark/>
          </w:tcPr>
          <w:p w14:paraId="180A18D6" w14:textId="77777777" w:rsidR="00DE75A8" w:rsidRPr="00DE75A8" w:rsidRDefault="00DE75A8">
            <w:pPr>
              <w:rPr>
                <w:rFonts w:cstheme="minorHAnsi"/>
              </w:rPr>
            </w:pPr>
            <w:r w:rsidRPr="00DE75A8">
              <w:rPr>
                <w:rFonts w:cstheme="minorHAnsi"/>
              </w:rPr>
              <w:t>American Three-toed Woodpecker</w:t>
            </w:r>
          </w:p>
        </w:tc>
        <w:tc>
          <w:tcPr>
            <w:tcW w:w="2043" w:type="dxa"/>
            <w:noWrap/>
            <w:hideMark/>
          </w:tcPr>
          <w:p w14:paraId="56679412" w14:textId="77777777" w:rsidR="00DE75A8" w:rsidRPr="00DE75A8" w:rsidRDefault="00DE75A8">
            <w:pPr>
              <w:rPr>
                <w:rFonts w:cstheme="minorHAnsi"/>
              </w:rPr>
            </w:pPr>
            <w:proofErr w:type="spellStart"/>
            <w:r w:rsidRPr="00DE75A8">
              <w:rPr>
                <w:rFonts w:cstheme="minorHAnsi"/>
              </w:rPr>
              <w:t>Picoides</w:t>
            </w:r>
            <w:proofErr w:type="spellEnd"/>
            <w:r w:rsidRPr="00DE75A8">
              <w:rPr>
                <w:rFonts w:cstheme="minorHAnsi"/>
              </w:rPr>
              <w:t xml:space="preserve"> dorsalis</w:t>
            </w:r>
          </w:p>
        </w:tc>
        <w:tc>
          <w:tcPr>
            <w:tcW w:w="630" w:type="dxa"/>
            <w:noWrap/>
            <w:hideMark/>
          </w:tcPr>
          <w:p w14:paraId="5EA85792" w14:textId="77777777" w:rsidR="00DE75A8" w:rsidRPr="00DE75A8" w:rsidRDefault="00DE75A8">
            <w:pPr>
              <w:rPr>
                <w:rFonts w:cstheme="minorHAnsi"/>
              </w:rPr>
            </w:pPr>
            <w:r w:rsidRPr="00DE75A8">
              <w:rPr>
                <w:rFonts w:cstheme="minorHAnsi"/>
              </w:rPr>
              <w:t>Y</w:t>
            </w:r>
          </w:p>
        </w:tc>
        <w:tc>
          <w:tcPr>
            <w:tcW w:w="914" w:type="dxa"/>
            <w:noWrap/>
            <w:hideMark/>
          </w:tcPr>
          <w:p w14:paraId="7B345E7E" w14:textId="77777777" w:rsidR="00DE75A8" w:rsidRPr="00DE75A8" w:rsidRDefault="00DE75A8">
            <w:pPr>
              <w:rPr>
                <w:rFonts w:cstheme="minorHAnsi"/>
              </w:rPr>
            </w:pPr>
            <w:r w:rsidRPr="00DE75A8">
              <w:rPr>
                <w:rFonts w:cstheme="minorHAnsi"/>
              </w:rPr>
              <w:t>Y</w:t>
            </w:r>
          </w:p>
        </w:tc>
      </w:tr>
      <w:tr w:rsidR="00DE75A8" w:rsidRPr="00DE75A8" w14:paraId="0B065414" w14:textId="77777777" w:rsidTr="00DE75A8">
        <w:trPr>
          <w:trHeight w:val="300"/>
        </w:trPr>
        <w:tc>
          <w:tcPr>
            <w:tcW w:w="1453" w:type="dxa"/>
            <w:vMerge/>
            <w:hideMark/>
          </w:tcPr>
          <w:p w14:paraId="36D3A909" w14:textId="77777777" w:rsidR="00DE75A8" w:rsidRPr="00DE75A8" w:rsidRDefault="00DE75A8">
            <w:pPr>
              <w:rPr>
                <w:rFonts w:cstheme="minorHAnsi"/>
              </w:rPr>
            </w:pPr>
          </w:p>
        </w:tc>
        <w:tc>
          <w:tcPr>
            <w:tcW w:w="2595" w:type="dxa"/>
            <w:vMerge/>
            <w:hideMark/>
          </w:tcPr>
          <w:p w14:paraId="7108982E" w14:textId="77777777" w:rsidR="00DE75A8" w:rsidRPr="00DE75A8" w:rsidRDefault="00DE75A8">
            <w:pPr>
              <w:rPr>
                <w:rFonts w:cstheme="minorHAnsi"/>
              </w:rPr>
            </w:pPr>
          </w:p>
        </w:tc>
        <w:tc>
          <w:tcPr>
            <w:tcW w:w="1999" w:type="dxa"/>
            <w:noWrap/>
            <w:hideMark/>
          </w:tcPr>
          <w:p w14:paraId="71C31BB6" w14:textId="77777777" w:rsidR="00DE75A8" w:rsidRPr="00DE75A8" w:rsidRDefault="00DE75A8">
            <w:pPr>
              <w:rPr>
                <w:rFonts w:cstheme="minorHAnsi"/>
              </w:rPr>
            </w:pPr>
            <w:r w:rsidRPr="00DE75A8">
              <w:rPr>
                <w:rFonts w:cstheme="minorHAnsi"/>
              </w:rPr>
              <w:t>Black-backed Woodpecker</w:t>
            </w:r>
          </w:p>
        </w:tc>
        <w:tc>
          <w:tcPr>
            <w:tcW w:w="2043" w:type="dxa"/>
            <w:noWrap/>
            <w:hideMark/>
          </w:tcPr>
          <w:p w14:paraId="650B10D2" w14:textId="77777777" w:rsidR="00DE75A8" w:rsidRPr="00DE75A8" w:rsidRDefault="00DE75A8">
            <w:pPr>
              <w:rPr>
                <w:rFonts w:cstheme="minorHAnsi"/>
              </w:rPr>
            </w:pPr>
            <w:proofErr w:type="spellStart"/>
            <w:r w:rsidRPr="00DE75A8">
              <w:rPr>
                <w:rFonts w:cstheme="minorHAnsi"/>
              </w:rPr>
              <w:t>Picoides</w:t>
            </w:r>
            <w:proofErr w:type="spellEnd"/>
            <w:r w:rsidRPr="00DE75A8">
              <w:rPr>
                <w:rFonts w:cstheme="minorHAnsi"/>
              </w:rPr>
              <w:t xml:space="preserve"> arcticus</w:t>
            </w:r>
          </w:p>
        </w:tc>
        <w:tc>
          <w:tcPr>
            <w:tcW w:w="630" w:type="dxa"/>
            <w:noWrap/>
            <w:hideMark/>
          </w:tcPr>
          <w:p w14:paraId="7491444B" w14:textId="77777777" w:rsidR="00DE75A8" w:rsidRPr="00DE75A8" w:rsidRDefault="00DE75A8">
            <w:pPr>
              <w:rPr>
                <w:rFonts w:cstheme="minorHAnsi"/>
              </w:rPr>
            </w:pPr>
            <w:r w:rsidRPr="00DE75A8">
              <w:rPr>
                <w:rFonts w:cstheme="minorHAnsi"/>
              </w:rPr>
              <w:t>Y</w:t>
            </w:r>
          </w:p>
        </w:tc>
        <w:tc>
          <w:tcPr>
            <w:tcW w:w="914" w:type="dxa"/>
            <w:noWrap/>
            <w:hideMark/>
          </w:tcPr>
          <w:p w14:paraId="03F5E2B1" w14:textId="77777777" w:rsidR="00DE75A8" w:rsidRPr="00DE75A8" w:rsidRDefault="00DE75A8">
            <w:pPr>
              <w:rPr>
                <w:rFonts w:cstheme="minorHAnsi"/>
              </w:rPr>
            </w:pPr>
            <w:r w:rsidRPr="00DE75A8">
              <w:rPr>
                <w:rFonts w:cstheme="minorHAnsi"/>
              </w:rPr>
              <w:t>Y</w:t>
            </w:r>
          </w:p>
        </w:tc>
      </w:tr>
      <w:tr w:rsidR="00DE75A8" w:rsidRPr="00DE75A8" w14:paraId="12549351" w14:textId="77777777" w:rsidTr="00DE75A8">
        <w:trPr>
          <w:trHeight w:val="300"/>
        </w:trPr>
        <w:tc>
          <w:tcPr>
            <w:tcW w:w="1453" w:type="dxa"/>
            <w:vMerge/>
            <w:hideMark/>
          </w:tcPr>
          <w:p w14:paraId="0CD44A73" w14:textId="77777777" w:rsidR="00DE75A8" w:rsidRPr="00DE75A8" w:rsidRDefault="00DE75A8">
            <w:pPr>
              <w:rPr>
                <w:rFonts w:cstheme="minorHAnsi"/>
              </w:rPr>
            </w:pPr>
          </w:p>
        </w:tc>
        <w:tc>
          <w:tcPr>
            <w:tcW w:w="2595" w:type="dxa"/>
            <w:vMerge/>
            <w:hideMark/>
          </w:tcPr>
          <w:p w14:paraId="4738E6AF" w14:textId="77777777" w:rsidR="00DE75A8" w:rsidRPr="00DE75A8" w:rsidRDefault="00DE75A8">
            <w:pPr>
              <w:rPr>
                <w:rFonts w:cstheme="minorHAnsi"/>
              </w:rPr>
            </w:pPr>
          </w:p>
        </w:tc>
        <w:tc>
          <w:tcPr>
            <w:tcW w:w="1999" w:type="dxa"/>
            <w:noWrap/>
            <w:hideMark/>
          </w:tcPr>
          <w:p w14:paraId="6CF6974C" w14:textId="77777777" w:rsidR="00DE75A8" w:rsidRPr="00DE75A8" w:rsidRDefault="00DE75A8">
            <w:pPr>
              <w:rPr>
                <w:rFonts w:cstheme="minorHAnsi"/>
              </w:rPr>
            </w:pPr>
            <w:r w:rsidRPr="00DE75A8">
              <w:rPr>
                <w:rFonts w:cstheme="minorHAnsi"/>
              </w:rPr>
              <w:t>Hairy Woodpecker</w:t>
            </w:r>
          </w:p>
        </w:tc>
        <w:tc>
          <w:tcPr>
            <w:tcW w:w="2043" w:type="dxa"/>
            <w:noWrap/>
            <w:hideMark/>
          </w:tcPr>
          <w:p w14:paraId="4B1722A3" w14:textId="77777777" w:rsidR="00DE75A8" w:rsidRPr="00DE75A8" w:rsidRDefault="00DE75A8">
            <w:pPr>
              <w:rPr>
                <w:rFonts w:cstheme="minorHAnsi"/>
              </w:rPr>
            </w:pPr>
            <w:proofErr w:type="spellStart"/>
            <w:r w:rsidRPr="00DE75A8">
              <w:rPr>
                <w:rFonts w:cstheme="minorHAnsi"/>
              </w:rPr>
              <w:t>Dryobates</w:t>
            </w:r>
            <w:proofErr w:type="spellEnd"/>
            <w:r w:rsidRPr="00DE75A8">
              <w:rPr>
                <w:rFonts w:cstheme="minorHAnsi"/>
              </w:rPr>
              <w:t xml:space="preserve"> </w:t>
            </w:r>
            <w:proofErr w:type="spellStart"/>
            <w:r w:rsidRPr="00DE75A8">
              <w:rPr>
                <w:rFonts w:cstheme="minorHAnsi"/>
              </w:rPr>
              <w:t>villosus</w:t>
            </w:r>
            <w:proofErr w:type="spellEnd"/>
          </w:p>
        </w:tc>
        <w:tc>
          <w:tcPr>
            <w:tcW w:w="630" w:type="dxa"/>
            <w:noWrap/>
            <w:hideMark/>
          </w:tcPr>
          <w:p w14:paraId="5198B3EF" w14:textId="77777777" w:rsidR="00DE75A8" w:rsidRPr="00DE75A8" w:rsidRDefault="00DE75A8">
            <w:pPr>
              <w:rPr>
                <w:rFonts w:cstheme="minorHAnsi"/>
              </w:rPr>
            </w:pPr>
            <w:r w:rsidRPr="00DE75A8">
              <w:rPr>
                <w:rFonts w:cstheme="minorHAnsi"/>
              </w:rPr>
              <w:t>Y</w:t>
            </w:r>
          </w:p>
        </w:tc>
        <w:tc>
          <w:tcPr>
            <w:tcW w:w="914" w:type="dxa"/>
            <w:noWrap/>
            <w:hideMark/>
          </w:tcPr>
          <w:p w14:paraId="6A3BC72A" w14:textId="77777777" w:rsidR="00DE75A8" w:rsidRPr="00DE75A8" w:rsidRDefault="00DE75A8">
            <w:pPr>
              <w:rPr>
                <w:rFonts w:cstheme="minorHAnsi"/>
              </w:rPr>
            </w:pPr>
            <w:r w:rsidRPr="00DE75A8">
              <w:rPr>
                <w:rFonts w:cstheme="minorHAnsi"/>
              </w:rPr>
              <w:t>Y</w:t>
            </w:r>
          </w:p>
        </w:tc>
      </w:tr>
      <w:tr w:rsidR="00DE75A8" w:rsidRPr="00DE75A8" w14:paraId="45BC9051" w14:textId="77777777" w:rsidTr="00DE75A8">
        <w:trPr>
          <w:trHeight w:val="300"/>
        </w:trPr>
        <w:tc>
          <w:tcPr>
            <w:tcW w:w="1453" w:type="dxa"/>
            <w:vMerge/>
            <w:hideMark/>
          </w:tcPr>
          <w:p w14:paraId="51A443F8" w14:textId="77777777" w:rsidR="00DE75A8" w:rsidRPr="00DE75A8" w:rsidRDefault="00DE75A8">
            <w:pPr>
              <w:rPr>
                <w:rFonts w:cstheme="minorHAnsi"/>
              </w:rPr>
            </w:pPr>
          </w:p>
        </w:tc>
        <w:tc>
          <w:tcPr>
            <w:tcW w:w="2595" w:type="dxa"/>
            <w:vMerge/>
            <w:hideMark/>
          </w:tcPr>
          <w:p w14:paraId="25D06E1E" w14:textId="77777777" w:rsidR="00DE75A8" w:rsidRPr="00DE75A8" w:rsidRDefault="00DE75A8">
            <w:pPr>
              <w:rPr>
                <w:rFonts w:cstheme="minorHAnsi"/>
              </w:rPr>
            </w:pPr>
          </w:p>
        </w:tc>
        <w:tc>
          <w:tcPr>
            <w:tcW w:w="1999" w:type="dxa"/>
            <w:noWrap/>
            <w:hideMark/>
          </w:tcPr>
          <w:p w14:paraId="481D3363" w14:textId="77777777" w:rsidR="00DE75A8" w:rsidRPr="00DE75A8" w:rsidRDefault="00DE75A8">
            <w:pPr>
              <w:rPr>
                <w:rFonts w:cstheme="minorHAnsi"/>
              </w:rPr>
            </w:pPr>
            <w:r w:rsidRPr="00DE75A8">
              <w:rPr>
                <w:rFonts w:cstheme="minorHAnsi"/>
              </w:rPr>
              <w:t>Northern Flicker</w:t>
            </w:r>
          </w:p>
        </w:tc>
        <w:tc>
          <w:tcPr>
            <w:tcW w:w="2043" w:type="dxa"/>
            <w:noWrap/>
            <w:hideMark/>
          </w:tcPr>
          <w:p w14:paraId="2349498A" w14:textId="77777777" w:rsidR="00DE75A8" w:rsidRPr="00DE75A8" w:rsidRDefault="00DE75A8">
            <w:pPr>
              <w:rPr>
                <w:rFonts w:cstheme="minorHAnsi"/>
              </w:rPr>
            </w:pPr>
            <w:proofErr w:type="spellStart"/>
            <w:r w:rsidRPr="00DE75A8">
              <w:rPr>
                <w:rFonts w:cstheme="minorHAnsi"/>
              </w:rPr>
              <w:t>Colaptes</w:t>
            </w:r>
            <w:proofErr w:type="spellEnd"/>
            <w:r w:rsidRPr="00DE75A8">
              <w:rPr>
                <w:rFonts w:cstheme="minorHAnsi"/>
              </w:rPr>
              <w:t xml:space="preserve"> auratus</w:t>
            </w:r>
          </w:p>
        </w:tc>
        <w:tc>
          <w:tcPr>
            <w:tcW w:w="630" w:type="dxa"/>
            <w:noWrap/>
            <w:hideMark/>
          </w:tcPr>
          <w:p w14:paraId="4D96EE2D" w14:textId="77777777" w:rsidR="00DE75A8" w:rsidRPr="00DE75A8" w:rsidRDefault="00DE75A8">
            <w:pPr>
              <w:rPr>
                <w:rFonts w:cstheme="minorHAnsi"/>
              </w:rPr>
            </w:pPr>
            <w:r w:rsidRPr="00DE75A8">
              <w:rPr>
                <w:rFonts w:cstheme="minorHAnsi"/>
              </w:rPr>
              <w:t>Y</w:t>
            </w:r>
          </w:p>
        </w:tc>
        <w:tc>
          <w:tcPr>
            <w:tcW w:w="914" w:type="dxa"/>
            <w:noWrap/>
            <w:hideMark/>
          </w:tcPr>
          <w:p w14:paraId="323C1348" w14:textId="77777777" w:rsidR="00DE75A8" w:rsidRPr="00DE75A8" w:rsidRDefault="00DE75A8">
            <w:pPr>
              <w:rPr>
                <w:rFonts w:cstheme="minorHAnsi"/>
              </w:rPr>
            </w:pPr>
            <w:r w:rsidRPr="00DE75A8">
              <w:rPr>
                <w:rFonts w:cstheme="minorHAnsi"/>
              </w:rPr>
              <w:t>Y</w:t>
            </w:r>
          </w:p>
        </w:tc>
      </w:tr>
      <w:tr w:rsidR="00DE75A8" w:rsidRPr="00DE75A8" w14:paraId="45B20EA5" w14:textId="77777777" w:rsidTr="00DE75A8">
        <w:trPr>
          <w:trHeight w:val="300"/>
        </w:trPr>
        <w:tc>
          <w:tcPr>
            <w:tcW w:w="1453" w:type="dxa"/>
            <w:vMerge/>
            <w:hideMark/>
          </w:tcPr>
          <w:p w14:paraId="6DF94120" w14:textId="77777777" w:rsidR="00DE75A8" w:rsidRPr="00DE75A8" w:rsidRDefault="00DE75A8">
            <w:pPr>
              <w:rPr>
                <w:rFonts w:cstheme="minorHAnsi"/>
              </w:rPr>
            </w:pPr>
          </w:p>
        </w:tc>
        <w:tc>
          <w:tcPr>
            <w:tcW w:w="2595" w:type="dxa"/>
            <w:vMerge/>
            <w:hideMark/>
          </w:tcPr>
          <w:p w14:paraId="0E445054" w14:textId="77777777" w:rsidR="00DE75A8" w:rsidRPr="00DE75A8" w:rsidRDefault="00DE75A8">
            <w:pPr>
              <w:rPr>
                <w:rFonts w:cstheme="minorHAnsi"/>
              </w:rPr>
            </w:pPr>
          </w:p>
        </w:tc>
        <w:tc>
          <w:tcPr>
            <w:tcW w:w="1999" w:type="dxa"/>
            <w:noWrap/>
            <w:hideMark/>
          </w:tcPr>
          <w:p w14:paraId="6DCA68F9" w14:textId="77777777" w:rsidR="00DE75A8" w:rsidRPr="00DE75A8" w:rsidRDefault="00DE75A8">
            <w:pPr>
              <w:rPr>
                <w:rFonts w:cstheme="minorHAnsi"/>
              </w:rPr>
            </w:pPr>
            <w:r w:rsidRPr="00DE75A8">
              <w:rPr>
                <w:rFonts w:cstheme="minorHAnsi"/>
              </w:rPr>
              <w:t>Pileated Woodpecker</w:t>
            </w:r>
          </w:p>
        </w:tc>
        <w:tc>
          <w:tcPr>
            <w:tcW w:w="2043" w:type="dxa"/>
            <w:noWrap/>
            <w:hideMark/>
          </w:tcPr>
          <w:p w14:paraId="092A1D15" w14:textId="77777777" w:rsidR="00DE75A8" w:rsidRPr="00DE75A8" w:rsidRDefault="00DE75A8">
            <w:pPr>
              <w:rPr>
                <w:rFonts w:cstheme="minorHAnsi"/>
              </w:rPr>
            </w:pPr>
            <w:proofErr w:type="spellStart"/>
            <w:r w:rsidRPr="00DE75A8">
              <w:rPr>
                <w:rFonts w:cstheme="minorHAnsi"/>
              </w:rPr>
              <w:t>Dryocopus</w:t>
            </w:r>
            <w:proofErr w:type="spellEnd"/>
            <w:r w:rsidRPr="00DE75A8">
              <w:rPr>
                <w:rFonts w:cstheme="minorHAnsi"/>
              </w:rPr>
              <w:t xml:space="preserve"> </w:t>
            </w:r>
            <w:proofErr w:type="spellStart"/>
            <w:r w:rsidRPr="00DE75A8">
              <w:rPr>
                <w:rFonts w:cstheme="minorHAnsi"/>
              </w:rPr>
              <w:t>pileatus</w:t>
            </w:r>
            <w:proofErr w:type="spellEnd"/>
          </w:p>
        </w:tc>
        <w:tc>
          <w:tcPr>
            <w:tcW w:w="630" w:type="dxa"/>
            <w:noWrap/>
            <w:hideMark/>
          </w:tcPr>
          <w:p w14:paraId="2FAA7596" w14:textId="77777777" w:rsidR="00DE75A8" w:rsidRPr="00DE75A8" w:rsidRDefault="00DE75A8">
            <w:pPr>
              <w:rPr>
                <w:rFonts w:cstheme="minorHAnsi"/>
              </w:rPr>
            </w:pPr>
            <w:r w:rsidRPr="00DE75A8">
              <w:rPr>
                <w:rFonts w:cstheme="minorHAnsi"/>
              </w:rPr>
              <w:t>Y</w:t>
            </w:r>
          </w:p>
        </w:tc>
        <w:tc>
          <w:tcPr>
            <w:tcW w:w="914" w:type="dxa"/>
            <w:noWrap/>
            <w:hideMark/>
          </w:tcPr>
          <w:p w14:paraId="396DD5DB" w14:textId="77777777" w:rsidR="00DE75A8" w:rsidRPr="00DE75A8" w:rsidRDefault="00DE75A8">
            <w:pPr>
              <w:rPr>
                <w:rFonts w:cstheme="minorHAnsi"/>
              </w:rPr>
            </w:pPr>
            <w:r w:rsidRPr="00DE75A8">
              <w:rPr>
                <w:rFonts w:cstheme="minorHAnsi"/>
              </w:rPr>
              <w:t>Y</w:t>
            </w:r>
          </w:p>
        </w:tc>
      </w:tr>
      <w:tr w:rsidR="00DE75A8" w:rsidRPr="00DE75A8" w14:paraId="5834EF8A" w14:textId="77777777" w:rsidTr="00DE75A8">
        <w:trPr>
          <w:trHeight w:val="300"/>
        </w:trPr>
        <w:tc>
          <w:tcPr>
            <w:tcW w:w="1453" w:type="dxa"/>
            <w:vMerge/>
            <w:hideMark/>
          </w:tcPr>
          <w:p w14:paraId="5AE8B2D8" w14:textId="77777777" w:rsidR="00DE75A8" w:rsidRPr="00DE75A8" w:rsidRDefault="00DE75A8">
            <w:pPr>
              <w:rPr>
                <w:rFonts w:cstheme="minorHAnsi"/>
              </w:rPr>
            </w:pPr>
          </w:p>
        </w:tc>
        <w:tc>
          <w:tcPr>
            <w:tcW w:w="2595" w:type="dxa"/>
            <w:vMerge/>
            <w:hideMark/>
          </w:tcPr>
          <w:p w14:paraId="2C21FFAE" w14:textId="77777777" w:rsidR="00DE75A8" w:rsidRPr="00DE75A8" w:rsidRDefault="00DE75A8">
            <w:pPr>
              <w:rPr>
                <w:rFonts w:cstheme="minorHAnsi"/>
              </w:rPr>
            </w:pPr>
          </w:p>
        </w:tc>
        <w:tc>
          <w:tcPr>
            <w:tcW w:w="1999" w:type="dxa"/>
            <w:noWrap/>
            <w:hideMark/>
          </w:tcPr>
          <w:p w14:paraId="2F5A8FAD" w14:textId="77777777" w:rsidR="00DE75A8" w:rsidRPr="00DE75A8" w:rsidRDefault="00DE75A8">
            <w:pPr>
              <w:rPr>
                <w:rFonts w:cstheme="minorHAnsi"/>
              </w:rPr>
            </w:pPr>
            <w:r w:rsidRPr="00DE75A8">
              <w:rPr>
                <w:rFonts w:cstheme="minorHAnsi"/>
              </w:rPr>
              <w:t>Red-breasted Sapsucker</w:t>
            </w:r>
          </w:p>
        </w:tc>
        <w:tc>
          <w:tcPr>
            <w:tcW w:w="2043" w:type="dxa"/>
            <w:noWrap/>
            <w:hideMark/>
          </w:tcPr>
          <w:p w14:paraId="4046B50B" w14:textId="77777777" w:rsidR="00DE75A8" w:rsidRPr="00DE75A8" w:rsidRDefault="00DE75A8">
            <w:pPr>
              <w:rPr>
                <w:rFonts w:cstheme="minorHAnsi"/>
              </w:rPr>
            </w:pPr>
            <w:proofErr w:type="spellStart"/>
            <w:r w:rsidRPr="00DE75A8">
              <w:rPr>
                <w:rFonts w:cstheme="minorHAnsi"/>
              </w:rPr>
              <w:t>Sphyrapicus</w:t>
            </w:r>
            <w:proofErr w:type="spellEnd"/>
            <w:r w:rsidRPr="00DE75A8">
              <w:rPr>
                <w:rFonts w:cstheme="minorHAnsi"/>
              </w:rPr>
              <w:t xml:space="preserve"> </w:t>
            </w:r>
            <w:proofErr w:type="spellStart"/>
            <w:r w:rsidRPr="00DE75A8">
              <w:rPr>
                <w:rFonts w:cstheme="minorHAnsi"/>
              </w:rPr>
              <w:t>ruber</w:t>
            </w:r>
            <w:proofErr w:type="spellEnd"/>
          </w:p>
        </w:tc>
        <w:tc>
          <w:tcPr>
            <w:tcW w:w="630" w:type="dxa"/>
            <w:noWrap/>
            <w:hideMark/>
          </w:tcPr>
          <w:p w14:paraId="739C2EA0" w14:textId="77777777" w:rsidR="00DE75A8" w:rsidRPr="00DE75A8" w:rsidRDefault="00DE75A8">
            <w:pPr>
              <w:rPr>
                <w:rFonts w:cstheme="minorHAnsi"/>
              </w:rPr>
            </w:pPr>
            <w:r w:rsidRPr="00DE75A8">
              <w:rPr>
                <w:rFonts w:cstheme="minorHAnsi"/>
              </w:rPr>
              <w:t>Y</w:t>
            </w:r>
          </w:p>
        </w:tc>
        <w:tc>
          <w:tcPr>
            <w:tcW w:w="914" w:type="dxa"/>
            <w:noWrap/>
            <w:hideMark/>
          </w:tcPr>
          <w:p w14:paraId="49B5A2D7" w14:textId="77777777" w:rsidR="00DE75A8" w:rsidRPr="00DE75A8" w:rsidRDefault="00DE75A8">
            <w:pPr>
              <w:rPr>
                <w:rFonts w:cstheme="minorHAnsi"/>
              </w:rPr>
            </w:pPr>
            <w:r w:rsidRPr="00DE75A8">
              <w:rPr>
                <w:rFonts w:cstheme="minorHAnsi"/>
              </w:rPr>
              <w:t>Y</w:t>
            </w:r>
          </w:p>
        </w:tc>
      </w:tr>
      <w:tr w:rsidR="00DE75A8" w:rsidRPr="00DE75A8" w14:paraId="2D8BD0D1" w14:textId="77777777" w:rsidTr="00DE75A8">
        <w:trPr>
          <w:trHeight w:val="300"/>
        </w:trPr>
        <w:tc>
          <w:tcPr>
            <w:tcW w:w="1453" w:type="dxa"/>
            <w:vMerge/>
            <w:hideMark/>
          </w:tcPr>
          <w:p w14:paraId="01D66E62" w14:textId="77777777" w:rsidR="00DE75A8" w:rsidRPr="00DE75A8" w:rsidRDefault="00DE75A8">
            <w:pPr>
              <w:rPr>
                <w:rFonts w:cstheme="minorHAnsi"/>
              </w:rPr>
            </w:pPr>
          </w:p>
        </w:tc>
        <w:tc>
          <w:tcPr>
            <w:tcW w:w="2595" w:type="dxa"/>
            <w:vMerge/>
            <w:hideMark/>
          </w:tcPr>
          <w:p w14:paraId="1A5552A3" w14:textId="77777777" w:rsidR="00DE75A8" w:rsidRPr="00DE75A8" w:rsidRDefault="00DE75A8">
            <w:pPr>
              <w:rPr>
                <w:rFonts w:cstheme="minorHAnsi"/>
              </w:rPr>
            </w:pPr>
          </w:p>
        </w:tc>
        <w:tc>
          <w:tcPr>
            <w:tcW w:w="1999" w:type="dxa"/>
            <w:noWrap/>
            <w:hideMark/>
          </w:tcPr>
          <w:p w14:paraId="564FF110" w14:textId="77777777" w:rsidR="00DE75A8" w:rsidRPr="00DE75A8" w:rsidRDefault="00DE75A8">
            <w:pPr>
              <w:rPr>
                <w:rFonts w:cstheme="minorHAnsi"/>
              </w:rPr>
            </w:pPr>
            <w:r w:rsidRPr="00DE75A8">
              <w:rPr>
                <w:rFonts w:cstheme="minorHAnsi"/>
              </w:rPr>
              <w:t>Yellow-bellied Sapsucker</w:t>
            </w:r>
          </w:p>
        </w:tc>
        <w:tc>
          <w:tcPr>
            <w:tcW w:w="2043" w:type="dxa"/>
            <w:noWrap/>
            <w:hideMark/>
          </w:tcPr>
          <w:p w14:paraId="53DFC5FB" w14:textId="77777777" w:rsidR="00DE75A8" w:rsidRPr="00DE75A8" w:rsidRDefault="00DE75A8">
            <w:pPr>
              <w:rPr>
                <w:rFonts w:cstheme="minorHAnsi"/>
              </w:rPr>
            </w:pPr>
            <w:proofErr w:type="spellStart"/>
            <w:r w:rsidRPr="00DE75A8">
              <w:rPr>
                <w:rFonts w:cstheme="minorHAnsi"/>
              </w:rPr>
              <w:t>Sphyrapicus</w:t>
            </w:r>
            <w:proofErr w:type="spellEnd"/>
            <w:r w:rsidRPr="00DE75A8">
              <w:rPr>
                <w:rFonts w:cstheme="minorHAnsi"/>
              </w:rPr>
              <w:t xml:space="preserve"> </w:t>
            </w:r>
            <w:proofErr w:type="spellStart"/>
            <w:r w:rsidRPr="00DE75A8">
              <w:rPr>
                <w:rFonts w:cstheme="minorHAnsi"/>
              </w:rPr>
              <w:t>varius</w:t>
            </w:r>
            <w:proofErr w:type="spellEnd"/>
          </w:p>
        </w:tc>
        <w:tc>
          <w:tcPr>
            <w:tcW w:w="630" w:type="dxa"/>
            <w:noWrap/>
            <w:hideMark/>
          </w:tcPr>
          <w:p w14:paraId="4ABB1FD9" w14:textId="77777777" w:rsidR="00DE75A8" w:rsidRPr="00DE75A8" w:rsidRDefault="00DE75A8">
            <w:pPr>
              <w:rPr>
                <w:rFonts w:cstheme="minorHAnsi"/>
              </w:rPr>
            </w:pPr>
            <w:r w:rsidRPr="00DE75A8">
              <w:rPr>
                <w:rFonts w:cstheme="minorHAnsi"/>
              </w:rPr>
              <w:t>Y</w:t>
            </w:r>
          </w:p>
        </w:tc>
        <w:tc>
          <w:tcPr>
            <w:tcW w:w="914" w:type="dxa"/>
            <w:noWrap/>
            <w:hideMark/>
          </w:tcPr>
          <w:p w14:paraId="07C1B6BB" w14:textId="77777777" w:rsidR="00DE75A8" w:rsidRPr="00DE75A8" w:rsidRDefault="00DE75A8">
            <w:pPr>
              <w:rPr>
                <w:rFonts w:cstheme="minorHAnsi"/>
              </w:rPr>
            </w:pPr>
            <w:r w:rsidRPr="00DE75A8">
              <w:rPr>
                <w:rFonts w:cstheme="minorHAnsi"/>
              </w:rPr>
              <w:t>N</w:t>
            </w:r>
          </w:p>
        </w:tc>
      </w:tr>
      <w:tr w:rsidR="00DE75A8" w:rsidRPr="00DE75A8" w14:paraId="75FECEC8" w14:textId="77777777" w:rsidTr="00DE75A8">
        <w:trPr>
          <w:trHeight w:val="300"/>
        </w:trPr>
        <w:tc>
          <w:tcPr>
            <w:tcW w:w="1453" w:type="dxa"/>
            <w:vMerge w:val="restart"/>
            <w:noWrap/>
            <w:hideMark/>
          </w:tcPr>
          <w:p w14:paraId="67D6B432" w14:textId="77777777" w:rsidR="00DE75A8" w:rsidRPr="00DE75A8" w:rsidRDefault="00DE75A8" w:rsidP="00DE75A8">
            <w:pPr>
              <w:rPr>
                <w:rFonts w:cstheme="minorHAnsi"/>
              </w:rPr>
            </w:pPr>
            <w:proofErr w:type="spellStart"/>
            <w:r w:rsidRPr="00DE75A8">
              <w:rPr>
                <w:rFonts w:cstheme="minorHAnsi"/>
              </w:rPr>
              <w:t>Podicipediformes</w:t>
            </w:r>
            <w:proofErr w:type="spellEnd"/>
          </w:p>
        </w:tc>
        <w:tc>
          <w:tcPr>
            <w:tcW w:w="2595" w:type="dxa"/>
            <w:vMerge w:val="restart"/>
            <w:noWrap/>
            <w:hideMark/>
          </w:tcPr>
          <w:p w14:paraId="32CBCCF0" w14:textId="77777777" w:rsidR="00DE75A8" w:rsidRPr="00DE75A8" w:rsidRDefault="00DE75A8" w:rsidP="00DE75A8">
            <w:pPr>
              <w:rPr>
                <w:rFonts w:cstheme="minorHAnsi"/>
              </w:rPr>
            </w:pPr>
            <w:proofErr w:type="spellStart"/>
            <w:r w:rsidRPr="00DE75A8">
              <w:rPr>
                <w:rFonts w:cstheme="minorHAnsi"/>
              </w:rPr>
              <w:t>Podicipedidae</w:t>
            </w:r>
            <w:proofErr w:type="spellEnd"/>
            <w:r w:rsidRPr="00DE75A8">
              <w:rPr>
                <w:rFonts w:cstheme="minorHAnsi"/>
              </w:rPr>
              <w:t xml:space="preserve"> (Grebes)</w:t>
            </w:r>
          </w:p>
        </w:tc>
        <w:tc>
          <w:tcPr>
            <w:tcW w:w="1999" w:type="dxa"/>
            <w:noWrap/>
            <w:hideMark/>
          </w:tcPr>
          <w:p w14:paraId="4F81E6CF" w14:textId="77777777" w:rsidR="00DE75A8" w:rsidRPr="00DE75A8" w:rsidRDefault="00DE75A8">
            <w:pPr>
              <w:rPr>
                <w:rFonts w:cstheme="minorHAnsi"/>
              </w:rPr>
            </w:pPr>
            <w:r w:rsidRPr="00DE75A8">
              <w:rPr>
                <w:rFonts w:cstheme="minorHAnsi"/>
              </w:rPr>
              <w:t>Red-necked Grebe</w:t>
            </w:r>
          </w:p>
        </w:tc>
        <w:tc>
          <w:tcPr>
            <w:tcW w:w="2043" w:type="dxa"/>
            <w:noWrap/>
            <w:hideMark/>
          </w:tcPr>
          <w:p w14:paraId="458061F3" w14:textId="77777777" w:rsidR="00DE75A8" w:rsidRPr="00DE75A8" w:rsidRDefault="00DE75A8">
            <w:pPr>
              <w:rPr>
                <w:rFonts w:cstheme="minorHAnsi"/>
              </w:rPr>
            </w:pPr>
            <w:r w:rsidRPr="00DE75A8">
              <w:rPr>
                <w:rFonts w:cstheme="minorHAnsi"/>
              </w:rPr>
              <w:t xml:space="preserve">Podiceps </w:t>
            </w:r>
            <w:proofErr w:type="spellStart"/>
            <w:r w:rsidRPr="00DE75A8">
              <w:rPr>
                <w:rFonts w:cstheme="minorHAnsi"/>
              </w:rPr>
              <w:t>grisegena</w:t>
            </w:r>
            <w:proofErr w:type="spellEnd"/>
          </w:p>
        </w:tc>
        <w:tc>
          <w:tcPr>
            <w:tcW w:w="630" w:type="dxa"/>
            <w:noWrap/>
            <w:hideMark/>
          </w:tcPr>
          <w:p w14:paraId="693A7D71" w14:textId="77777777" w:rsidR="00DE75A8" w:rsidRPr="00DE75A8" w:rsidRDefault="00DE75A8">
            <w:pPr>
              <w:rPr>
                <w:rFonts w:cstheme="minorHAnsi"/>
              </w:rPr>
            </w:pPr>
            <w:r w:rsidRPr="00DE75A8">
              <w:rPr>
                <w:rFonts w:cstheme="minorHAnsi"/>
              </w:rPr>
              <w:t>Y</w:t>
            </w:r>
          </w:p>
        </w:tc>
        <w:tc>
          <w:tcPr>
            <w:tcW w:w="914" w:type="dxa"/>
            <w:noWrap/>
            <w:hideMark/>
          </w:tcPr>
          <w:p w14:paraId="03EB53E9" w14:textId="77777777" w:rsidR="00DE75A8" w:rsidRPr="00DE75A8" w:rsidRDefault="00DE75A8">
            <w:pPr>
              <w:rPr>
                <w:rFonts w:cstheme="minorHAnsi"/>
              </w:rPr>
            </w:pPr>
            <w:r w:rsidRPr="00DE75A8">
              <w:rPr>
                <w:rFonts w:cstheme="minorHAnsi"/>
              </w:rPr>
              <w:t>Y</w:t>
            </w:r>
          </w:p>
        </w:tc>
      </w:tr>
      <w:tr w:rsidR="00DE75A8" w:rsidRPr="00DE75A8" w14:paraId="48774FEF" w14:textId="77777777" w:rsidTr="00DE75A8">
        <w:trPr>
          <w:trHeight w:val="300"/>
        </w:trPr>
        <w:tc>
          <w:tcPr>
            <w:tcW w:w="1453" w:type="dxa"/>
            <w:vMerge/>
            <w:hideMark/>
          </w:tcPr>
          <w:p w14:paraId="4B4FD740" w14:textId="77777777" w:rsidR="00DE75A8" w:rsidRPr="00DE75A8" w:rsidRDefault="00DE75A8">
            <w:pPr>
              <w:rPr>
                <w:rFonts w:cstheme="minorHAnsi"/>
              </w:rPr>
            </w:pPr>
          </w:p>
        </w:tc>
        <w:tc>
          <w:tcPr>
            <w:tcW w:w="2595" w:type="dxa"/>
            <w:vMerge/>
            <w:hideMark/>
          </w:tcPr>
          <w:p w14:paraId="5101912F" w14:textId="77777777" w:rsidR="00DE75A8" w:rsidRPr="00DE75A8" w:rsidRDefault="00DE75A8">
            <w:pPr>
              <w:rPr>
                <w:rFonts w:cstheme="minorHAnsi"/>
              </w:rPr>
            </w:pPr>
          </w:p>
        </w:tc>
        <w:tc>
          <w:tcPr>
            <w:tcW w:w="1999" w:type="dxa"/>
            <w:noWrap/>
            <w:hideMark/>
          </w:tcPr>
          <w:p w14:paraId="442B973C" w14:textId="77777777" w:rsidR="00DE75A8" w:rsidRPr="00DE75A8" w:rsidRDefault="00DE75A8">
            <w:pPr>
              <w:rPr>
                <w:rFonts w:cstheme="minorHAnsi"/>
              </w:rPr>
            </w:pPr>
            <w:r w:rsidRPr="00DE75A8">
              <w:rPr>
                <w:rFonts w:cstheme="minorHAnsi"/>
              </w:rPr>
              <w:t>Horned Grebe</w:t>
            </w:r>
          </w:p>
        </w:tc>
        <w:tc>
          <w:tcPr>
            <w:tcW w:w="2043" w:type="dxa"/>
            <w:noWrap/>
            <w:hideMark/>
          </w:tcPr>
          <w:p w14:paraId="5755A67F" w14:textId="77777777" w:rsidR="00DE75A8" w:rsidRPr="00DE75A8" w:rsidRDefault="00DE75A8">
            <w:pPr>
              <w:rPr>
                <w:rFonts w:cstheme="minorHAnsi"/>
              </w:rPr>
            </w:pPr>
            <w:r w:rsidRPr="00DE75A8">
              <w:rPr>
                <w:rFonts w:cstheme="minorHAnsi"/>
              </w:rPr>
              <w:t xml:space="preserve">Podiceps </w:t>
            </w:r>
            <w:proofErr w:type="spellStart"/>
            <w:r w:rsidRPr="00DE75A8">
              <w:rPr>
                <w:rFonts w:cstheme="minorHAnsi"/>
              </w:rPr>
              <w:t>auritus</w:t>
            </w:r>
            <w:proofErr w:type="spellEnd"/>
          </w:p>
        </w:tc>
        <w:tc>
          <w:tcPr>
            <w:tcW w:w="630" w:type="dxa"/>
            <w:noWrap/>
            <w:hideMark/>
          </w:tcPr>
          <w:p w14:paraId="0BE13DD7" w14:textId="77777777" w:rsidR="00DE75A8" w:rsidRPr="00DE75A8" w:rsidRDefault="00DE75A8">
            <w:pPr>
              <w:rPr>
                <w:rFonts w:cstheme="minorHAnsi"/>
              </w:rPr>
            </w:pPr>
            <w:r w:rsidRPr="00DE75A8">
              <w:rPr>
                <w:rFonts w:cstheme="minorHAnsi"/>
              </w:rPr>
              <w:t>N</w:t>
            </w:r>
          </w:p>
        </w:tc>
        <w:tc>
          <w:tcPr>
            <w:tcW w:w="914" w:type="dxa"/>
            <w:noWrap/>
            <w:hideMark/>
          </w:tcPr>
          <w:p w14:paraId="5B0E2391" w14:textId="77777777" w:rsidR="00DE75A8" w:rsidRPr="00DE75A8" w:rsidRDefault="00DE75A8">
            <w:pPr>
              <w:rPr>
                <w:rFonts w:cstheme="minorHAnsi"/>
              </w:rPr>
            </w:pPr>
            <w:r w:rsidRPr="00DE75A8">
              <w:rPr>
                <w:rFonts w:cstheme="minorHAnsi"/>
              </w:rPr>
              <w:t>Y</w:t>
            </w:r>
          </w:p>
        </w:tc>
      </w:tr>
      <w:tr w:rsidR="00DE75A8" w:rsidRPr="00DE75A8" w14:paraId="4EA3F5B2" w14:textId="77777777" w:rsidTr="00DE75A8">
        <w:trPr>
          <w:trHeight w:val="300"/>
        </w:trPr>
        <w:tc>
          <w:tcPr>
            <w:tcW w:w="1453" w:type="dxa"/>
            <w:vMerge w:val="restart"/>
            <w:noWrap/>
            <w:hideMark/>
          </w:tcPr>
          <w:p w14:paraId="244270FF" w14:textId="77777777" w:rsidR="00DE75A8" w:rsidRPr="00DE75A8" w:rsidRDefault="00DE75A8" w:rsidP="00DE75A8">
            <w:pPr>
              <w:rPr>
                <w:rFonts w:cstheme="minorHAnsi"/>
              </w:rPr>
            </w:pPr>
            <w:r w:rsidRPr="00DE75A8">
              <w:rPr>
                <w:rFonts w:cstheme="minorHAnsi"/>
              </w:rPr>
              <w:t>Strigiformes</w:t>
            </w:r>
          </w:p>
        </w:tc>
        <w:tc>
          <w:tcPr>
            <w:tcW w:w="2595" w:type="dxa"/>
            <w:vMerge w:val="restart"/>
            <w:noWrap/>
            <w:hideMark/>
          </w:tcPr>
          <w:p w14:paraId="23F5B311" w14:textId="77777777" w:rsidR="00DE75A8" w:rsidRPr="00DE75A8" w:rsidRDefault="00DE75A8" w:rsidP="00DE75A8">
            <w:pPr>
              <w:rPr>
                <w:rFonts w:cstheme="minorHAnsi"/>
              </w:rPr>
            </w:pPr>
            <w:r w:rsidRPr="00DE75A8">
              <w:rPr>
                <w:rFonts w:cstheme="minorHAnsi"/>
              </w:rPr>
              <w:t>Strigidae (Owls)</w:t>
            </w:r>
          </w:p>
        </w:tc>
        <w:tc>
          <w:tcPr>
            <w:tcW w:w="1999" w:type="dxa"/>
            <w:noWrap/>
            <w:hideMark/>
          </w:tcPr>
          <w:p w14:paraId="23E35125" w14:textId="77777777" w:rsidR="00DE75A8" w:rsidRPr="00DE75A8" w:rsidRDefault="00DE75A8">
            <w:pPr>
              <w:rPr>
                <w:rFonts w:cstheme="minorHAnsi"/>
              </w:rPr>
            </w:pPr>
            <w:r w:rsidRPr="00DE75A8">
              <w:rPr>
                <w:rFonts w:cstheme="minorHAnsi"/>
              </w:rPr>
              <w:t>Barred Owl</w:t>
            </w:r>
          </w:p>
        </w:tc>
        <w:tc>
          <w:tcPr>
            <w:tcW w:w="2043" w:type="dxa"/>
            <w:noWrap/>
            <w:hideMark/>
          </w:tcPr>
          <w:p w14:paraId="62ACB43B" w14:textId="77777777" w:rsidR="00DE75A8" w:rsidRPr="00DE75A8" w:rsidRDefault="00DE75A8">
            <w:pPr>
              <w:rPr>
                <w:rFonts w:cstheme="minorHAnsi"/>
              </w:rPr>
            </w:pPr>
            <w:proofErr w:type="spellStart"/>
            <w:r w:rsidRPr="00DE75A8">
              <w:rPr>
                <w:rFonts w:cstheme="minorHAnsi"/>
              </w:rPr>
              <w:t>Strix</w:t>
            </w:r>
            <w:proofErr w:type="spellEnd"/>
            <w:r w:rsidRPr="00DE75A8">
              <w:rPr>
                <w:rFonts w:cstheme="minorHAnsi"/>
              </w:rPr>
              <w:t xml:space="preserve"> varia</w:t>
            </w:r>
          </w:p>
        </w:tc>
        <w:tc>
          <w:tcPr>
            <w:tcW w:w="630" w:type="dxa"/>
            <w:noWrap/>
            <w:hideMark/>
          </w:tcPr>
          <w:p w14:paraId="168B39B1" w14:textId="77777777" w:rsidR="00DE75A8" w:rsidRPr="00DE75A8" w:rsidRDefault="00DE75A8">
            <w:pPr>
              <w:rPr>
                <w:rFonts w:cstheme="minorHAnsi"/>
              </w:rPr>
            </w:pPr>
            <w:r w:rsidRPr="00DE75A8">
              <w:rPr>
                <w:rFonts w:cstheme="minorHAnsi"/>
              </w:rPr>
              <w:t>Y</w:t>
            </w:r>
          </w:p>
        </w:tc>
        <w:tc>
          <w:tcPr>
            <w:tcW w:w="914" w:type="dxa"/>
            <w:noWrap/>
            <w:hideMark/>
          </w:tcPr>
          <w:p w14:paraId="7630F13F" w14:textId="77777777" w:rsidR="00DE75A8" w:rsidRPr="00DE75A8" w:rsidRDefault="00DE75A8">
            <w:pPr>
              <w:rPr>
                <w:rFonts w:cstheme="minorHAnsi"/>
              </w:rPr>
            </w:pPr>
            <w:r w:rsidRPr="00DE75A8">
              <w:rPr>
                <w:rFonts w:cstheme="minorHAnsi"/>
              </w:rPr>
              <w:t>Y</w:t>
            </w:r>
          </w:p>
        </w:tc>
      </w:tr>
      <w:tr w:rsidR="00DE75A8" w:rsidRPr="00DE75A8" w14:paraId="2A50CF34" w14:textId="77777777" w:rsidTr="00DE75A8">
        <w:trPr>
          <w:trHeight w:val="300"/>
        </w:trPr>
        <w:tc>
          <w:tcPr>
            <w:tcW w:w="1453" w:type="dxa"/>
            <w:vMerge/>
            <w:hideMark/>
          </w:tcPr>
          <w:p w14:paraId="03159897" w14:textId="77777777" w:rsidR="00DE75A8" w:rsidRPr="00DE75A8" w:rsidRDefault="00DE75A8">
            <w:pPr>
              <w:rPr>
                <w:rFonts w:cstheme="minorHAnsi"/>
              </w:rPr>
            </w:pPr>
          </w:p>
        </w:tc>
        <w:tc>
          <w:tcPr>
            <w:tcW w:w="2595" w:type="dxa"/>
            <w:vMerge/>
            <w:hideMark/>
          </w:tcPr>
          <w:p w14:paraId="6E8B940C" w14:textId="77777777" w:rsidR="00DE75A8" w:rsidRPr="00DE75A8" w:rsidRDefault="00DE75A8">
            <w:pPr>
              <w:rPr>
                <w:rFonts w:cstheme="minorHAnsi"/>
              </w:rPr>
            </w:pPr>
          </w:p>
        </w:tc>
        <w:tc>
          <w:tcPr>
            <w:tcW w:w="1999" w:type="dxa"/>
            <w:noWrap/>
            <w:hideMark/>
          </w:tcPr>
          <w:p w14:paraId="7BBB7D3B" w14:textId="77777777" w:rsidR="00DE75A8" w:rsidRPr="00DE75A8" w:rsidRDefault="00DE75A8">
            <w:pPr>
              <w:rPr>
                <w:rFonts w:cstheme="minorHAnsi"/>
              </w:rPr>
            </w:pPr>
            <w:r w:rsidRPr="00DE75A8">
              <w:rPr>
                <w:rFonts w:cstheme="minorHAnsi"/>
              </w:rPr>
              <w:t>Great Horned Owl</w:t>
            </w:r>
          </w:p>
        </w:tc>
        <w:tc>
          <w:tcPr>
            <w:tcW w:w="2043" w:type="dxa"/>
            <w:noWrap/>
            <w:hideMark/>
          </w:tcPr>
          <w:p w14:paraId="62C02E5A" w14:textId="77777777" w:rsidR="00DE75A8" w:rsidRPr="00DE75A8" w:rsidRDefault="00DE75A8">
            <w:pPr>
              <w:rPr>
                <w:rFonts w:cstheme="minorHAnsi"/>
              </w:rPr>
            </w:pPr>
            <w:r w:rsidRPr="00DE75A8">
              <w:rPr>
                <w:rFonts w:cstheme="minorHAnsi"/>
              </w:rPr>
              <w:t>Bubo virginianus</w:t>
            </w:r>
          </w:p>
        </w:tc>
        <w:tc>
          <w:tcPr>
            <w:tcW w:w="630" w:type="dxa"/>
            <w:noWrap/>
            <w:hideMark/>
          </w:tcPr>
          <w:p w14:paraId="01BF1E85" w14:textId="77777777" w:rsidR="00DE75A8" w:rsidRPr="00DE75A8" w:rsidRDefault="00DE75A8">
            <w:pPr>
              <w:rPr>
                <w:rFonts w:cstheme="minorHAnsi"/>
              </w:rPr>
            </w:pPr>
            <w:r w:rsidRPr="00DE75A8">
              <w:rPr>
                <w:rFonts w:cstheme="minorHAnsi"/>
              </w:rPr>
              <w:t>Y</w:t>
            </w:r>
          </w:p>
        </w:tc>
        <w:tc>
          <w:tcPr>
            <w:tcW w:w="914" w:type="dxa"/>
            <w:noWrap/>
            <w:hideMark/>
          </w:tcPr>
          <w:p w14:paraId="1C029668" w14:textId="77777777" w:rsidR="00DE75A8" w:rsidRPr="00DE75A8" w:rsidRDefault="00DE75A8">
            <w:pPr>
              <w:rPr>
                <w:rFonts w:cstheme="minorHAnsi"/>
              </w:rPr>
            </w:pPr>
            <w:r w:rsidRPr="00DE75A8">
              <w:rPr>
                <w:rFonts w:cstheme="minorHAnsi"/>
              </w:rPr>
              <w:t>N</w:t>
            </w:r>
          </w:p>
        </w:tc>
      </w:tr>
      <w:tr w:rsidR="00DE75A8" w:rsidRPr="00DE75A8" w14:paraId="2EAF9BD4" w14:textId="77777777" w:rsidTr="00DE75A8">
        <w:trPr>
          <w:trHeight w:val="300"/>
        </w:trPr>
        <w:tc>
          <w:tcPr>
            <w:tcW w:w="1453" w:type="dxa"/>
            <w:vMerge/>
            <w:hideMark/>
          </w:tcPr>
          <w:p w14:paraId="7929C9F1" w14:textId="77777777" w:rsidR="00DE75A8" w:rsidRPr="00DE75A8" w:rsidRDefault="00DE75A8">
            <w:pPr>
              <w:rPr>
                <w:rFonts w:cstheme="minorHAnsi"/>
              </w:rPr>
            </w:pPr>
          </w:p>
        </w:tc>
        <w:tc>
          <w:tcPr>
            <w:tcW w:w="2595" w:type="dxa"/>
            <w:vMerge/>
            <w:hideMark/>
          </w:tcPr>
          <w:p w14:paraId="53350A67" w14:textId="77777777" w:rsidR="00DE75A8" w:rsidRPr="00DE75A8" w:rsidRDefault="00DE75A8">
            <w:pPr>
              <w:rPr>
                <w:rFonts w:cstheme="minorHAnsi"/>
              </w:rPr>
            </w:pPr>
          </w:p>
        </w:tc>
        <w:tc>
          <w:tcPr>
            <w:tcW w:w="1999" w:type="dxa"/>
            <w:noWrap/>
            <w:hideMark/>
          </w:tcPr>
          <w:p w14:paraId="34DCE1F8" w14:textId="77777777" w:rsidR="00DE75A8" w:rsidRPr="00DE75A8" w:rsidRDefault="00DE75A8">
            <w:pPr>
              <w:rPr>
                <w:rFonts w:cstheme="minorHAnsi"/>
              </w:rPr>
            </w:pPr>
            <w:r w:rsidRPr="00DE75A8">
              <w:rPr>
                <w:rFonts w:cstheme="minorHAnsi"/>
              </w:rPr>
              <w:t>Northern Saw-whet Owl</w:t>
            </w:r>
          </w:p>
        </w:tc>
        <w:tc>
          <w:tcPr>
            <w:tcW w:w="2043" w:type="dxa"/>
            <w:noWrap/>
            <w:hideMark/>
          </w:tcPr>
          <w:p w14:paraId="18D5A4B0" w14:textId="77777777" w:rsidR="00DE75A8" w:rsidRPr="00DE75A8" w:rsidRDefault="00DE75A8">
            <w:pPr>
              <w:rPr>
                <w:rFonts w:cstheme="minorHAnsi"/>
              </w:rPr>
            </w:pPr>
            <w:proofErr w:type="spellStart"/>
            <w:r w:rsidRPr="00DE75A8">
              <w:rPr>
                <w:rFonts w:cstheme="minorHAnsi"/>
              </w:rPr>
              <w:t>Aegolius</w:t>
            </w:r>
            <w:proofErr w:type="spellEnd"/>
            <w:r w:rsidRPr="00DE75A8">
              <w:rPr>
                <w:rFonts w:cstheme="minorHAnsi"/>
              </w:rPr>
              <w:t xml:space="preserve"> </w:t>
            </w:r>
            <w:proofErr w:type="spellStart"/>
            <w:r w:rsidRPr="00DE75A8">
              <w:rPr>
                <w:rFonts w:cstheme="minorHAnsi"/>
              </w:rPr>
              <w:t>acadicus</w:t>
            </w:r>
            <w:proofErr w:type="spellEnd"/>
          </w:p>
        </w:tc>
        <w:tc>
          <w:tcPr>
            <w:tcW w:w="630" w:type="dxa"/>
            <w:noWrap/>
            <w:hideMark/>
          </w:tcPr>
          <w:p w14:paraId="571BB340" w14:textId="77777777" w:rsidR="00DE75A8" w:rsidRPr="00DE75A8" w:rsidRDefault="00DE75A8">
            <w:pPr>
              <w:rPr>
                <w:rFonts w:cstheme="minorHAnsi"/>
              </w:rPr>
            </w:pPr>
            <w:r w:rsidRPr="00DE75A8">
              <w:rPr>
                <w:rFonts w:cstheme="minorHAnsi"/>
              </w:rPr>
              <w:t>Y</w:t>
            </w:r>
          </w:p>
        </w:tc>
        <w:tc>
          <w:tcPr>
            <w:tcW w:w="914" w:type="dxa"/>
            <w:noWrap/>
            <w:hideMark/>
          </w:tcPr>
          <w:p w14:paraId="5CB88ABF" w14:textId="77777777" w:rsidR="00DE75A8" w:rsidRPr="00DE75A8" w:rsidRDefault="00DE75A8">
            <w:pPr>
              <w:rPr>
                <w:rFonts w:cstheme="minorHAnsi"/>
              </w:rPr>
            </w:pPr>
            <w:r w:rsidRPr="00DE75A8">
              <w:rPr>
                <w:rFonts w:cstheme="minorHAnsi"/>
              </w:rPr>
              <w:t>N</w:t>
            </w:r>
          </w:p>
        </w:tc>
      </w:tr>
    </w:tbl>
    <w:p w14:paraId="3E23D36E" w14:textId="77777777" w:rsidR="00E10825" w:rsidRDefault="00E10825">
      <w:pPr>
        <w:rPr>
          <w:rFonts w:cstheme="minorHAnsi"/>
          <w:lang w:val="en-US"/>
        </w:rPr>
      </w:pPr>
    </w:p>
    <w:p w14:paraId="3677F956" w14:textId="77777777" w:rsidR="005B7ABA" w:rsidRPr="005B7ABA" w:rsidRDefault="005B7ABA">
      <w:pPr>
        <w:rPr>
          <w:rFonts w:cstheme="minorHAnsi"/>
          <w:lang w:val="en-US"/>
        </w:rPr>
      </w:pPr>
    </w:p>
    <w:sectPr w:rsidR="005B7ABA" w:rsidRPr="005B7A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en Otter" w:date="2023-07-21T15:47:00Z" w:initials="KO">
    <w:p w14:paraId="5477365B" w14:textId="77777777" w:rsidR="006C3CFB" w:rsidRDefault="006C3CFB">
      <w:pPr>
        <w:pStyle w:val="CommentText"/>
      </w:pPr>
      <w:r>
        <w:rPr>
          <w:rStyle w:val="CommentReference"/>
        </w:rPr>
        <w:annotationRef/>
      </w:r>
      <w:r>
        <w:t xml:space="preserve">I think you want to be careful saying "better" here.   Better than what?  In the previous point you are saying it was compared to human observer detections, so this could easily be interpretted as you are  directly comparing ARU detections to human-detected species lists.   Unless you are constraining your visually-detected species to the same time periods (May-July only in 2020, 21 and 22) as your ARU recordings, it is not really a systematic relative comparison of which technique is "better".   </w:t>
      </w:r>
    </w:p>
    <w:p w14:paraId="7C6D1B6B" w14:textId="77777777" w:rsidR="006C3CFB" w:rsidRDefault="006C3CFB">
      <w:pPr>
        <w:pStyle w:val="CommentText"/>
      </w:pPr>
    </w:p>
    <w:p w14:paraId="00C1DA53" w14:textId="77777777" w:rsidR="006C3CFB" w:rsidRDefault="006C3CFB">
      <w:pPr>
        <w:pStyle w:val="CommentText"/>
      </w:pPr>
      <w:r>
        <w:t>Rather, you are comparing what was detected on your ARUs with the known species list from the station, as assessed by historic documentation.   So there is going to actually be a greater possibility that a species has been detected by an observer (just by having potentially greater time to be documented) than by your ARU.</w:t>
      </w:r>
    </w:p>
    <w:p w14:paraId="27E15EC5" w14:textId="77777777" w:rsidR="006C3CFB" w:rsidRDefault="006C3CFB">
      <w:pPr>
        <w:pStyle w:val="CommentText"/>
      </w:pPr>
    </w:p>
    <w:p w14:paraId="0BFD8363" w14:textId="77777777" w:rsidR="006C3CFB" w:rsidRDefault="006C3CFB">
      <w:pPr>
        <w:pStyle w:val="CommentText"/>
      </w:pPr>
      <w:r>
        <w:t>I think it is still relevant to compare your ARU detections to known species lists, but just be careful how you word it.</w:t>
      </w:r>
    </w:p>
    <w:p w14:paraId="17A62773" w14:textId="77777777" w:rsidR="006C3CFB" w:rsidRDefault="006C3CFB">
      <w:pPr>
        <w:pStyle w:val="CommentText"/>
      </w:pPr>
    </w:p>
    <w:p w14:paraId="4064DDC2" w14:textId="77777777" w:rsidR="006C3CFB" w:rsidRDefault="006C3CFB" w:rsidP="00335165">
      <w:pPr>
        <w:pStyle w:val="CommentText"/>
      </w:pPr>
      <w:r>
        <w:t xml:space="preserve">If you intention here is that ARUs are BETTER at detecting more vocal species than non-vocal species (i.e. you are comparing its ability to itself, not to human observers), that is fair.  Just be careful to qualify it.  </w:t>
      </w:r>
    </w:p>
  </w:comment>
  <w:comment w:id="35" w:author="Ken Otter" w:date="2023-07-21T15:48:00Z" w:initials="KO">
    <w:p w14:paraId="11A31D9B" w14:textId="77777777" w:rsidR="006C3CFB" w:rsidRDefault="006C3CFB" w:rsidP="00601C35">
      <w:pPr>
        <w:pStyle w:val="CommentText"/>
      </w:pPr>
      <w:r>
        <w:rPr>
          <w:rStyle w:val="CommentReference"/>
        </w:rPr>
        <w:annotationRef/>
      </w:r>
      <w:r>
        <w:t>True, is more of a coding/stats term.  Maybe something like verified, or confirmed</w:t>
      </w:r>
    </w:p>
  </w:comment>
  <w:comment w:id="40" w:author="Ken Otter" w:date="2023-07-21T15:49:00Z" w:initials="KO">
    <w:p w14:paraId="528985D0" w14:textId="77777777" w:rsidR="00640BB5" w:rsidRDefault="00640BB5" w:rsidP="009A6E7C">
      <w:pPr>
        <w:pStyle w:val="CommentText"/>
      </w:pPr>
      <w:r>
        <w:rPr>
          <w:rStyle w:val="CommentReference"/>
        </w:rPr>
        <w:annotationRef/>
      </w:r>
      <w:r>
        <w:t>Do you mean that all the e-bird data was from 2022 and 2023 only?</w:t>
      </w:r>
    </w:p>
  </w:comment>
  <w:comment w:id="43" w:author="Ken Otter" w:date="2023-07-21T15:50:00Z" w:initials="KO">
    <w:p w14:paraId="218709E2" w14:textId="77777777" w:rsidR="00640BB5" w:rsidRDefault="00640BB5" w:rsidP="00611F48">
      <w:pPr>
        <w:pStyle w:val="CommentText"/>
      </w:pPr>
      <w:r>
        <w:rPr>
          <w:rStyle w:val="CommentReference"/>
        </w:rPr>
        <w:annotationRef/>
      </w:r>
      <w:r>
        <w:t>?</w:t>
      </w:r>
    </w:p>
  </w:comment>
  <w:comment w:id="44" w:author="Ken Otter" w:date="2023-07-21T16:03:00Z" w:initials="KO">
    <w:p w14:paraId="0D75F9A2" w14:textId="77777777" w:rsidR="00811C47" w:rsidRDefault="00811C47">
      <w:pPr>
        <w:pStyle w:val="CommentText"/>
      </w:pPr>
      <w:r>
        <w:rPr>
          <w:rStyle w:val="CommentReference"/>
        </w:rPr>
        <w:annotationRef/>
      </w:r>
      <w:r>
        <w:t xml:space="preserve">The Default for extrapolation is 2X the number of number of samples in each category.  That is why on your lower figure the extrapolation curve doesn't go as far on the X scale for Median as Old for Forest age.   There is a setting in iNEXT where you can specify for all categories what the total to extrapolate to should be.  So for Forest Age, you could set it to something like 6000 ARU Days, and it will draw all the dashed lines to the same point.  The CI for Median and New categories would be much more flaired at this outer level than it would be for OLD but you could see what it looks like. </w:t>
      </w:r>
    </w:p>
    <w:p w14:paraId="01F67B52" w14:textId="77777777" w:rsidR="00811C47" w:rsidRDefault="00811C47">
      <w:pPr>
        <w:pStyle w:val="CommentText"/>
      </w:pPr>
    </w:p>
    <w:p w14:paraId="67E5A67E" w14:textId="77777777" w:rsidR="00811C47" w:rsidRDefault="00811C47">
      <w:pPr>
        <w:pStyle w:val="CommentText"/>
      </w:pPr>
      <w:r>
        <w:t xml:space="preserve">Of better value is the INTERPOLATION function of Rarefaction curves.  This would be comparing the line for OLD at the point on the X axes where the MEDIAN end dot occurs (where I have inserted a line).  Because the interpolation line for OLD falls outside the CI range for MEDIAN at this point on the X-axis, you can say that OLD forests had statistically higher richness than Median and New forests in your sample.   Interpolating is a bit more robust than Extrapolating (and is the primary objective of rarefaction analysis.  This is why the Interpolation curve is solid, but the extrapolation curve is dashed!).  </w:t>
      </w:r>
    </w:p>
    <w:p w14:paraId="70312855" w14:textId="77777777" w:rsidR="00811C47" w:rsidRDefault="00811C47">
      <w:pPr>
        <w:pStyle w:val="CommentText"/>
      </w:pPr>
    </w:p>
    <w:p w14:paraId="28E53FB0" w14:textId="77777777" w:rsidR="00811C47" w:rsidRDefault="00811C47">
      <w:pPr>
        <w:pStyle w:val="CommentText"/>
      </w:pPr>
      <w:r>
        <w:t xml:space="preserve">You can also say that Low canopy height had higher richness than either HIGH or MEDIAN , as the number of ARU days in your sample is about the same for all three categories.   They only "merge" when you try to extrapolate them.  </w:t>
      </w:r>
    </w:p>
    <w:p w14:paraId="7DC911AF" w14:textId="77777777" w:rsidR="00811C47" w:rsidRDefault="00811C47">
      <w:pPr>
        <w:pStyle w:val="CommentText"/>
      </w:pPr>
    </w:p>
    <w:p w14:paraId="17AC84DC" w14:textId="77777777" w:rsidR="00811C47" w:rsidRDefault="00811C47" w:rsidP="00A01929">
      <w:pPr>
        <w:pStyle w:val="CommentText"/>
      </w:pPr>
      <w:r>
        <w:t xml:space="preserve">Distance to water wouldn't show a significant difference, because if you compare CLOSE to either Median or Far, the upper sample of those two categories falls within the CI of the interpolated CLOSE curve line. </w:t>
      </w:r>
    </w:p>
  </w:comment>
  <w:comment w:id="46" w:author="Ken Otter" w:date="2023-07-21T16:11:00Z" w:initials="KO">
    <w:p w14:paraId="60860B0E" w14:textId="77777777" w:rsidR="0081289E" w:rsidRDefault="0081289E">
      <w:pPr>
        <w:pStyle w:val="CommentText"/>
      </w:pPr>
      <w:r>
        <w:rPr>
          <w:rStyle w:val="CommentReference"/>
        </w:rPr>
        <w:annotationRef/>
      </w:r>
      <w:r>
        <w:t xml:space="preserve">What we might discuss as we move this forward (probably not worth trying to do before the conference) is to actually generate the relative abundance tables for these.  This is creating the list below, but then actually putting in the TOTAL number of detections by Observers (e.Bird records) vs ARU.   This  has some biases if you are using eBird data (as people are more likely to report rare things than they are to take the time to enumerate all the chickadees they detected), but if the things that ARUS are not detecting are very rare (one or two detections across multiple years of reporting), then it stands to reason they might be missed.  If this is something that is reported as commonly occuring, but the ARUs missed it, then this is where I would be looking for why they might not be detected.  </w:t>
      </w:r>
    </w:p>
    <w:p w14:paraId="1163131F" w14:textId="77777777" w:rsidR="0081289E" w:rsidRDefault="0081289E">
      <w:pPr>
        <w:pStyle w:val="CommentText"/>
      </w:pPr>
    </w:p>
    <w:p w14:paraId="76652BC0" w14:textId="77777777" w:rsidR="0081289E" w:rsidRDefault="0081289E" w:rsidP="00A61663">
      <w:pPr>
        <w:pStyle w:val="CommentText"/>
      </w:pPr>
      <w:r>
        <w:t xml:space="preserve">The North Central Birders Association has a checklist that classifies each species on "likelihood of detecting", and you might be able to get a rough scale that way.  For example, even though it indicates things like Red-Naped Sapsuckers are found in the region, they would be listed as something like "Very unlikely to detect", whereas Red-breasted sapsuckers would be Likely to detect.   Things like chickadees are classified as "Hard to Miss".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64DDC2" w15:done="0"/>
  <w15:commentEx w15:paraId="11A31D9B" w15:done="0"/>
  <w15:commentEx w15:paraId="528985D0" w15:done="0"/>
  <w15:commentEx w15:paraId="218709E2" w15:done="0"/>
  <w15:commentEx w15:paraId="17AC84DC" w15:done="0"/>
  <w15:commentEx w15:paraId="76652B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52719" w16cex:dateUtc="2023-07-21T22:47:00Z"/>
  <w16cex:commentExtensible w16cex:durableId="28652740" w16cex:dateUtc="2023-07-21T22:48:00Z"/>
  <w16cex:commentExtensible w16cex:durableId="2865276D" w16cex:dateUtc="2023-07-21T22:49:00Z"/>
  <w16cex:commentExtensible w16cex:durableId="286527BB" w16cex:dateUtc="2023-07-21T22:50:00Z"/>
  <w16cex:commentExtensible w16cex:durableId="28652AD5" w16cex:dateUtc="2023-07-21T23:03:00Z"/>
  <w16cex:commentExtensible w16cex:durableId="28652CC8" w16cex:dateUtc="2023-07-21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64DDC2" w16cid:durableId="28652719"/>
  <w16cid:commentId w16cid:paraId="11A31D9B" w16cid:durableId="28652740"/>
  <w16cid:commentId w16cid:paraId="528985D0" w16cid:durableId="2865276D"/>
  <w16cid:commentId w16cid:paraId="218709E2" w16cid:durableId="286527BB"/>
  <w16cid:commentId w16cid:paraId="17AC84DC" w16cid:durableId="28652AD5"/>
  <w16cid:commentId w16cid:paraId="76652BC0" w16cid:durableId="28652C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110E2"/>
    <w:multiLevelType w:val="hybridMultilevel"/>
    <w:tmpl w:val="7DFA4EE4"/>
    <w:lvl w:ilvl="0" w:tplc="4D2C1E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1D54F7"/>
    <w:multiLevelType w:val="hybridMultilevel"/>
    <w:tmpl w:val="C5D02FD2"/>
    <w:lvl w:ilvl="0" w:tplc="B8CACE3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5669B8"/>
    <w:multiLevelType w:val="hybridMultilevel"/>
    <w:tmpl w:val="E7AE98EE"/>
    <w:lvl w:ilvl="0" w:tplc="D3D2AED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1D3C33"/>
    <w:multiLevelType w:val="hybridMultilevel"/>
    <w:tmpl w:val="04F45FCA"/>
    <w:lvl w:ilvl="0" w:tplc="2200AD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7762472">
    <w:abstractNumId w:val="0"/>
  </w:num>
  <w:num w:numId="2" w16cid:durableId="264465379">
    <w:abstractNumId w:val="2"/>
  </w:num>
  <w:num w:numId="3" w16cid:durableId="2074812541">
    <w:abstractNumId w:val="3"/>
  </w:num>
  <w:num w:numId="4" w16cid:durableId="15064776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 Otter">
    <w15:presenceInfo w15:providerId="AD" w15:userId="S::otterk@unbc.ca::89473253-0c90-4b01-b5e3-396c8b51a7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5C"/>
    <w:rsid w:val="00042625"/>
    <w:rsid w:val="000C2676"/>
    <w:rsid w:val="00114E26"/>
    <w:rsid w:val="00192476"/>
    <w:rsid w:val="00196B80"/>
    <w:rsid w:val="001D16F1"/>
    <w:rsid w:val="001D7CF8"/>
    <w:rsid w:val="002779D4"/>
    <w:rsid w:val="002E2809"/>
    <w:rsid w:val="00340FCA"/>
    <w:rsid w:val="004A5E8C"/>
    <w:rsid w:val="005B7ABA"/>
    <w:rsid w:val="005C4DCC"/>
    <w:rsid w:val="00635396"/>
    <w:rsid w:val="00640BB5"/>
    <w:rsid w:val="006C3CFB"/>
    <w:rsid w:val="007105EF"/>
    <w:rsid w:val="007C408D"/>
    <w:rsid w:val="00811C47"/>
    <w:rsid w:val="0081289E"/>
    <w:rsid w:val="00865233"/>
    <w:rsid w:val="00881B89"/>
    <w:rsid w:val="008B7EEF"/>
    <w:rsid w:val="00993487"/>
    <w:rsid w:val="00993DDB"/>
    <w:rsid w:val="009B6F24"/>
    <w:rsid w:val="00A319BF"/>
    <w:rsid w:val="00A845AE"/>
    <w:rsid w:val="00B01EE9"/>
    <w:rsid w:val="00B445BA"/>
    <w:rsid w:val="00B71ADC"/>
    <w:rsid w:val="00BD6A77"/>
    <w:rsid w:val="00C12DEE"/>
    <w:rsid w:val="00C20C74"/>
    <w:rsid w:val="00D0765C"/>
    <w:rsid w:val="00D351A3"/>
    <w:rsid w:val="00DE241C"/>
    <w:rsid w:val="00DE75A8"/>
    <w:rsid w:val="00E10825"/>
    <w:rsid w:val="00EB5A88"/>
    <w:rsid w:val="00EB67B4"/>
    <w:rsid w:val="00F407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B6D2"/>
  <w15:chartTrackingRefBased/>
  <w15:docId w15:val="{A3569D39-470F-47DD-BD7B-7D0218EA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825"/>
    <w:pPr>
      <w:keepNext/>
      <w:keepLines/>
      <w:spacing w:before="240" w:after="0"/>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825"/>
    <w:rPr>
      <w:rFonts w:asciiTheme="majorHAnsi" w:eastAsiaTheme="majorEastAsia" w:hAnsiTheme="majorHAnsi" w:cstheme="majorBidi"/>
      <w:b/>
      <w:sz w:val="24"/>
      <w:szCs w:val="32"/>
    </w:rPr>
  </w:style>
  <w:style w:type="table" w:styleId="TableGrid">
    <w:name w:val="Table Grid"/>
    <w:basedOn w:val="TableNormal"/>
    <w:uiPriority w:val="39"/>
    <w:rsid w:val="00DE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DCC"/>
    <w:pPr>
      <w:ind w:left="720"/>
      <w:contextualSpacing/>
    </w:pPr>
  </w:style>
  <w:style w:type="paragraph" w:styleId="Revision">
    <w:name w:val="Revision"/>
    <w:hidden/>
    <w:uiPriority w:val="99"/>
    <w:semiHidden/>
    <w:rsid w:val="00BD6A77"/>
    <w:pPr>
      <w:spacing w:after="0" w:line="240" w:lineRule="auto"/>
    </w:pPr>
  </w:style>
  <w:style w:type="character" w:styleId="CommentReference">
    <w:name w:val="annotation reference"/>
    <w:basedOn w:val="DefaultParagraphFont"/>
    <w:uiPriority w:val="99"/>
    <w:semiHidden/>
    <w:unhideWhenUsed/>
    <w:rsid w:val="00BD6A77"/>
    <w:rPr>
      <w:sz w:val="16"/>
      <w:szCs w:val="16"/>
    </w:rPr>
  </w:style>
  <w:style w:type="paragraph" w:styleId="CommentText">
    <w:name w:val="annotation text"/>
    <w:basedOn w:val="Normal"/>
    <w:link w:val="CommentTextChar"/>
    <w:uiPriority w:val="99"/>
    <w:unhideWhenUsed/>
    <w:rsid w:val="00BD6A77"/>
    <w:pPr>
      <w:spacing w:line="240" w:lineRule="auto"/>
    </w:pPr>
    <w:rPr>
      <w:sz w:val="20"/>
      <w:szCs w:val="20"/>
    </w:rPr>
  </w:style>
  <w:style w:type="character" w:customStyle="1" w:styleId="CommentTextChar">
    <w:name w:val="Comment Text Char"/>
    <w:basedOn w:val="DefaultParagraphFont"/>
    <w:link w:val="CommentText"/>
    <w:uiPriority w:val="99"/>
    <w:rsid w:val="00BD6A77"/>
    <w:rPr>
      <w:sz w:val="20"/>
      <w:szCs w:val="20"/>
    </w:rPr>
  </w:style>
  <w:style w:type="paragraph" w:styleId="CommentSubject">
    <w:name w:val="annotation subject"/>
    <w:basedOn w:val="CommentText"/>
    <w:next w:val="CommentText"/>
    <w:link w:val="CommentSubjectChar"/>
    <w:uiPriority w:val="99"/>
    <w:semiHidden/>
    <w:unhideWhenUsed/>
    <w:rsid w:val="00BD6A77"/>
    <w:rPr>
      <w:b/>
      <w:bCs/>
    </w:rPr>
  </w:style>
  <w:style w:type="character" w:customStyle="1" w:styleId="CommentSubjectChar">
    <w:name w:val="Comment Subject Char"/>
    <w:basedOn w:val="CommentTextChar"/>
    <w:link w:val="CommentSubject"/>
    <w:uiPriority w:val="99"/>
    <w:semiHidden/>
    <w:rsid w:val="00BD6A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25773">
      <w:bodyDiv w:val="1"/>
      <w:marLeft w:val="0"/>
      <w:marRight w:val="0"/>
      <w:marTop w:val="0"/>
      <w:marBottom w:val="0"/>
      <w:divBdr>
        <w:top w:val="none" w:sz="0" w:space="0" w:color="auto"/>
        <w:left w:val="none" w:sz="0" w:space="0" w:color="auto"/>
        <w:bottom w:val="none" w:sz="0" w:space="0" w:color="auto"/>
        <w:right w:val="none" w:sz="0" w:space="0" w:color="auto"/>
      </w:divBdr>
    </w:div>
    <w:div w:id="86451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Ken Otter</cp:lastModifiedBy>
  <cp:revision>2</cp:revision>
  <dcterms:created xsi:type="dcterms:W3CDTF">2023-07-21T23:12:00Z</dcterms:created>
  <dcterms:modified xsi:type="dcterms:W3CDTF">2023-07-21T23:12:00Z</dcterms:modified>
</cp:coreProperties>
</file>